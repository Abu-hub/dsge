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043" w:rsidRDefault="00201043"/>
    <w:tbl>
      <w:tblPr>
        <w:tblW w:w="9696" w:type="dxa"/>
        <w:jc w:val="right"/>
        <w:tblInd w:w="-4" w:type="dxa"/>
        <w:tblLayout w:type="fixed"/>
        <w:tblCellMar>
          <w:left w:w="57" w:type="dxa"/>
          <w:right w:w="57" w:type="dxa"/>
        </w:tblCellMar>
        <w:tblLook w:val="00A0" w:firstRow="1" w:lastRow="0" w:firstColumn="1" w:lastColumn="0" w:noHBand="0" w:noVBand="0"/>
      </w:tblPr>
      <w:tblGrid>
        <w:gridCol w:w="581"/>
        <w:gridCol w:w="50"/>
        <w:gridCol w:w="424"/>
        <w:gridCol w:w="505"/>
        <w:gridCol w:w="160"/>
        <w:gridCol w:w="647"/>
        <w:gridCol w:w="610"/>
        <w:gridCol w:w="162"/>
        <w:gridCol w:w="263"/>
        <w:gridCol w:w="30"/>
        <w:gridCol w:w="396"/>
        <w:gridCol w:w="567"/>
        <w:gridCol w:w="393"/>
        <w:gridCol w:w="174"/>
        <w:gridCol w:w="194"/>
        <w:gridCol w:w="47"/>
        <w:gridCol w:w="298"/>
        <w:gridCol w:w="28"/>
        <w:gridCol w:w="708"/>
        <w:gridCol w:w="427"/>
        <w:gridCol w:w="407"/>
        <w:gridCol w:w="300"/>
        <w:gridCol w:w="428"/>
        <w:gridCol w:w="556"/>
        <w:gridCol w:w="1334"/>
        <w:gridCol w:w="7"/>
      </w:tblGrid>
      <w:tr w:rsidR="00201043" w:rsidTr="00201043">
        <w:trPr>
          <w:trHeight w:val="397"/>
          <w:jc w:val="right"/>
        </w:trPr>
        <w:tc>
          <w:tcPr>
            <w:tcW w:w="2367" w:type="dxa"/>
            <w:gridSpan w:val="6"/>
            <w:tcBorders>
              <w:top w:val="single" w:sz="8" w:space="0" w:color="auto"/>
              <w:left w:val="single" w:sz="8" w:space="0" w:color="auto"/>
              <w:bottom w:val="nil"/>
              <w:right w:val="nil"/>
            </w:tcBorders>
            <w:vAlign w:val="center"/>
            <w:hideMark/>
          </w:tcPr>
          <w:p w:rsidR="00201043" w:rsidRDefault="00201043" w:rsidP="00201043">
            <w:pPr>
              <w:spacing w:line="240" w:lineRule="auto"/>
              <w:rPr>
                <w:rFonts w:eastAsia="Times New Roman" w:cs="Arial"/>
                <w:lang w:eastAsia="de-DE"/>
              </w:rPr>
            </w:pPr>
            <w:r>
              <w:rPr>
                <w:rFonts w:eastAsia="Times New Roman" w:cs="Arial"/>
                <w:b/>
                <w:lang w:eastAsia="de-DE"/>
              </w:rPr>
              <w:t xml:space="preserve">Modultitel deutsch: </w:t>
            </w:r>
          </w:p>
        </w:tc>
        <w:tc>
          <w:tcPr>
            <w:tcW w:w="7329" w:type="dxa"/>
            <w:gridSpan w:val="20"/>
            <w:tcBorders>
              <w:top w:val="single" w:sz="8" w:space="0" w:color="auto"/>
              <w:left w:val="nil"/>
              <w:bottom w:val="single" w:sz="4" w:space="0" w:color="auto"/>
              <w:right w:val="single" w:sz="8" w:space="0" w:color="auto"/>
            </w:tcBorders>
            <w:vAlign w:val="center"/>
          </w:tcPr>
          <w:p w:rsidR="00201043" w:rsidRDefault="00201043" w:rsidP="00201043">
            <w:pPr>
              <w:spacing w:line="240" w:lineRule="auto"/>
              <w:rPr>
                <w:rFonts w:eastAsia="Times New Roman" w:cs="Arial"/>
                <w:position w:val="-6"/>
                <w:sz w:val="20"/>
                <w:szCs w:val="24"/>
                <w:lang w:eastAsia="de-DE"/>
              </w:rPr>
            </w:pPr>
            <w:proofErr w:type="spellStart"/>
            <w:r>
              <w:rPr>
                <w:rFonts w:eastAsia="Times New Roman" w:cs="Arial"/>
                <w:position w:val="-6"/>
                <w:sz w:val="20"/>
                <w:szCs w:val="24"/>
                <w:lang w:eastAsia="de-DE"/>
              </w:rPr>
              <w:t>PhD</w:t>
            </w:r>
            <w:proofErr w:type="spellEnd"/>
            <w:r>
              <w:rPr>
                <w:rFonts w:eastAsia="Times New Roman" w:cs="Arial"/>
                <w:position w:val="-6"/>
                <w:sz w:val="20"/>
                <w:szCs w:val="24"/>
                <w:lang w:eastAsia="de-DE"/>
              </w:rPr>
              <w:t xml:space="preserve"> </w:t>
            </w:r>
            <w:proofErr w:type="spellStart"/>
            <w:r>
              <w:rPr>
                <w:rFonts w:eastAsia="Times New Roman" w:cs="Arial"/>
                <w:position w:val="-6"/>
                <w:sz w:val="20"/>
                <w:szCs w:val="24"/>
                <w:lang w:eastAsia="de-DE"/>
              </w:rPr>
              <w:t>Macroeconomics</w:t>
            </w:r>
            <w:proofErr w:type="spellEnd"/>
            <w:r>
              <w:rPr>
                <w:rFonts w:eastAsia="Times New Roman" w:cs="Arial"/>
                <w:position w:val="-6"/>
                <w:sz w:val="20"/>
                <w:szCs w:val="24"/>
                <w:lang w:eastAsia="de-DE"/>
              </w:rPr>
              <w:t xml:space="preserve"> </w:t>
            </w:r>
          </w:p>
        </w:tc>
      </w:tr>
      <w:tr w:rsidR="00201043" w:rsidTr="00201043">
        <w:trPr>
          <w:trHeight w:val="397"/>
          <w:jc w:val="right"/>
        </w:trPr>
        <w:tc>
          <w:tcPr>
            <w:tcW w:w="2367" w:type="dxa"/>
            <w:gridSpan w:val="6"/>
            <w:tcBorders>
              <w:top w:val="nil"/>
              <w:left w:val="single" w:sz="8" w:space="0" w:color="auto"/>
              <w:bottom w:val="nil"/>
              <w:right w:val="nil"/>
            </w:tcBorders>
            <w:vAlign w:val="center"/>
            <w:hideMark/>
          </w:tcPr>
          <w:p w:rsidR="00201043" w:rsidRDefault="00201043" w:rsidP="00201043">
            <w:pPr>
              <w:spacing w:line="240" w:lineRule="auto"/>
              <w:rPr>
                <w:rFonts w:eastAsia="Times New Roman" w:cs="Arial"/>
                <w:lang w:eastAsia="de-DE"/>
              </w:rPr>
            </w:pPr>
            <w:r>
              <w:rPr>
                <w:rFonts w:eastAsia="Times New Roman" w:cs="Arial"/>
                <w:b/>
                <w:lang w:eastAsia="de-DE"/>
              </w:rPr>
              <w:t>Modultitel englisch:</w:t>
            </w:r>
          </w:p>
        </w:tc>
        <w:tc>
          <w:tcPr>
            <w:tcW w:w="7329" w:type="dxa"/>
            <w:gridSpan w:val="20"/>
            <w:tcBorders>
              <w:top w:val="single" w:sz="4" w:space="0" w:color="auto"/>
              <w:left w:val="nil"/>
              <w:bottom w:val="single" w:sz="4" w:space="0" w:color="auto"/>
              <w:right w:val="single" w:sz="8" w:space="0" w:color="auto"/>
            </w:tcBorders>
            <w:vAlign w:val="center"/>
          </w:tcPr>
          <w:p w:rsidR="00201043" w:rsidRDefault="00201043" w:rsidP="00201043">
            <w:pPr>
              <w:spacing w:line="240" w:lineRule="auto"/>
              <w:rPr>
                <w:rFonts w:eastAsia="Times New Roman" w:cs="Arial"/>
                <w:sz w:val="20"/>
                <w:lang w:eastAsia="de-DE"/>
              </w:rPr>
            </w:pPr>
            <w:proofErr w:type="spellStart"/>
            <w:r>
              <w:rPr>
                <w:rFonts w:eastAsia="Times New Roman" w:cs="Arial"/>
                <w:position w:val="-6"/>
                <w:sz w:val="20"/>
                <w:szCs w:val="24"/>
                <w:lang w:eastAsia="de-DE"/>
              </w:rPr>
              <w:t>PhD</w:t>
            </w:r>
            <w:proofErr w:type="spellEnd"/>
            <w:r>
              <w:rPr>
                <w:rFonts w:eastAsia="Times New Roman" w:cs="Arial"/>
                <w:position w:val="-6"/>
                <w:sz w:val="20"/>
                <w:szCs w:val="24"/>
                <w:lang w:eastAsia="de-DE"/>
              </w:rPr>
              <w:t xml:space="preserve"> </w:t>
            </w:r>
            <w:proofErr w:type="spellStart"/>
            <w:r>
              <w:rPr>
                <w:rFonts w:eastAsia="Times New Roman" w:cs="Arial"/>
                <w:position w:val="-6"/>
                <w:sz w:val="20"/>
                <w:szCs w:val="24"/>
                <w:lang w:eastAsia="de-DE"/>
              </w:rPr>
              <w:t>Macroeconomics</w:t>
            </w:r>
            <w:proofErr w:type="spellEnd"/>
          </w:p>
        </w:tc>
      </w:tr>
      <w:tr w:rsidR="00201043" w:rsidTr="00201043">
        <w:trPr>
          <w:trHeight w:val="397"/>
          <w:jc w:val="right"/>
        </w:trPr>
        <w:tc>
          <w:tcPr>
            <w:tcW w:w="2367" w:type="dxa"/>
            <w:gridSpan w:val="6"/>
            <w:tcBorders>
              <w:top w:val="nil"/>
              <w:left w:val="single" w:sz="8" w:space="0" w:color="auto"/>
              <w:bottom w:val="nil"/>
              <w:right w:val="nil"/>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Studiengang:</w:t>
            </w:r>
          </w:p>
        </w:tc>
        <w:tc>
          <w:tcPr>
            <w:tcW w:w="7329" w:type="dxa"/>
            <w:gridSpan w:val="20"/>
            <w:tcBorders>
              <w:top w:val="single" w:sz="4" w:space="0" w:color="auto"/>
              <w:left w:val="nil"/>
              <w:bottom w:val="single" w:sz="4" w:space="0" w:color="auto"/>
              <w:right w:val="single" w:sz="8" w:space="0" w:color="auto"/>
            </w:tcBorders>
            <w:vAlign w:val="center"/>
            <w:hideMark/>
          </w:tcPr>
          <w:p w:rsidR="00201043" w:rsidRPr="0010118A" w:rsidRDefault="00973C4A" w:rsidP="00973C4A">
            <w:pPr>
              <w:spacing w:line="240" w:lineRule="auto"/>
              <w:jc w:val="left"/>
              <w:rPr>
                <w:rFonts w:ascii="MetaNormal-Roman" w:hAnsi="MetaNormal-Roman"/>
                <w:i/>
                <w:sz w:val="20"/>
                <w:szCs w:val="20"/>
                <w:lang w:eastAsia="de-DE"/>
              </w:rPr>
            </w:pPr>
            <w:r>
              <w:rPr>
                <w:rFonts w:ascii="MetaNormal-Roman" w:hAnsi="MetaNormal-Roman"/>
                <w:i/>
                <w:sz w:val="20"/>
                <w:szCs w:val="20"/>
                <w:lang w:eastAsia="de-DE"/>
              </w:rPr>
              <w:t xml:space="preserve">Doktorandenstudium und </w:t>
            </w:r>
            <w:r w:rsidR="00201043" w:rsidRPr="0010118A">
              <w:rPr>
                <w:rFonts w:ascii="MetaNormal-Roman" w:hAnsi="MetaNormal-Roman"/>
                <w:i/>
                <w:sz w:val="20"/>
                <w:szCs w:val="20"/>
                <w:lang w:eastAsia="de-DE"/>
              </w:rPr>
              <w:t>Masterstudiengang Volkswirtschaftslehre</w:t>
            </w:r>
          </w:p>
        </w:tc>
      </w:tr>
      <w:tr w:rsidR="00201043" w:rsidTr="00201043">
        <w:trPr>
          <w:trHeight w:val="57"/>
          <w:jc w:val="right"/>
        </w:trPr>
        <w:tc>
          <w:tcPr>
            <w:tcW w:w="9696" w:type="dxa"/>
            <w:gridSpan w:val="26"/>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4"/>
                <w:lang w:eastAsia="de-DE"/>
              </w:rPr>
            </w:pPr>
          </w:p>
        </w:tc>
      </w:tr>
      <w:tr w:rsidR="00201043" w:rsidTr="00201043">
        <w:trPr>
          <w:trHeight w:val="454"/>
          <w:jc w:val="right"/>
        </w:trPr>
        <w:tc>
          <w:tcPr>
            <w:tcW w:w="581" w:type="dxa"/>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1</w:t>
            </w:r>
          </w:p>
        </w:tc>
        <w:tc>
          <w:tcPr>
            <w:tcW w:w="2821" w:type="dxa"/>
            <w:gridSpan w:val="8"/>
            <w:tcBorders>
              <w:top w:val="single" w:sz="8" w:space="0" w:color="auto"/>
              <w:left w:val="single" w:sz="4" w:space="0" w:color="auto"/>
              <w:bottom w:val="single" w:sz="8" w:space="0" w:color="auto"/>
              <w:right w:val="single" w:sz="4" w:space="0" w:color="auto"/>
            </w:tcBorders>
            <w:vAlign w:val="center"/>
            <w:hideMark/>
          </w:tcPr>
          <w:p w:rsidR="00201043" w:rsidRDefault="00201043" w:rsidP="00201043">
            <w:pPr>
              <w:spacing w:line="240" w:lineRule="auto"/>
              <w:rPr>
                <w:rFonts w:eastAsia="Times New Roman" w:cs="Arial"/>
                <w:lang w:eastAsia="de-DE"/>
              </w:rPr>
            </w:pPr>
            <w:r>
              <w:rPr>
                <w:rFonts w:eastAsia="Times New Roman" w:cs="Arial"/>
                <w:b/>
                <w:lang w:eastAsia="de-DE"/>
              </w:rPr>
              <w:t>Modulnummer:</w:t>
            </w:r>
            <w:r>
              <w:rPr>
                <w:rFonts w:eastAsia="Times New Roman" w:cs="Arial"/>
                <w:lang w:eastAsia="de-DE"/>
              </w:rPr>
              <w:t xml:space="preserve"> VWL M42</w:t>
            </w:r>
          </w:p>
        </w:tc>
        <w:tc>
          <w:tcPr>
            <w:tcW w:w="993" w:type="dxa"/>
            <w:gridSpan w:val="3"/>
            <w:tcBorders>
              <w:top w:val="single" w:sz="4" w:space="0" w:color="auto"/>
              <w:left w:val="single" w:sz="4" w:space="0" w:color="auto"/>
              <w:bottom w:val="single" w:sz="4" w:space="0" w:color="auto"/>
              <w:right w:val="nil"/>
            </w:tcBorders>
            <w:vAlign w:val="center"/>
            <w:hideMark/>
          </w:tcPr>
          <w:p w:rsidR="00201043" w:rsidRDefault="00201043" w:rsidP="00201043">
            <w:pPr>
              <w:spacing w:line="240" w:lineRule="auto"/>
              <w:rPr>
                <w:rFonts w:eastAsia="Times New Roman" w:cs="Arial"/>
                <w:lang w:eastAsia="de-DE"/>
              </w:rPr>
            </w:pPr>
            <w:r>
              <w:rPr>
                <w:rFonts w:eastAsia="Times New Roman" w:cs="Arial"/>
                <w:b/>
                <w:lang w:eastAsia="de-DE"/>
              </w:rPr>
              <w:t>Status:</w:t>
            </w:r>
            <w:r>
              <w:rPr>
                <w:rFonts w:eastAsia="Times New Roman" w:cs="Arial"/>
                <w:lang w:eastAsia="de-DE"/>
              </w:rPr>
              <w:t xml:space="preserve"> </w:t>
            </w:r>
          </w:p>
        </w:tc>
        <w:tc>
          <w:tcPr>
            <w:tcW w:w="1134" w:type="dxa"/>
            <w:gridSpan w:val="6"/>
            <w:tcBorders>
              <w:left w:val="nil"/>
            </w:tcBorders>
            <w:vAlign w:val="center"/>
            <w:hideMark/>
          </w:tcPr>
          <w:p w:rsidR="00201043" w:rsidRDefault="00201043" w:rsidP="00201043">
            <w:pPr>
              <w:spacing w:line="240" w:lineRule="auto"/>
              <w:rPr>
                <w:rFonts w:eastAsia="Times New Roman" w:cs="Arial"/>
                <w:sz w:val="24"/>
                <w:szCs w:val="24"/>
                <w:lang w:eastAsia="de-DE"/>
              </w:rPr>
            </w:pPr>
            <w:r>
              <w:rPr>
                <w:rFonts w:eastAsia="Times New Roman" w:cs="Arial"/>
                <w:lang w:eastAsia="de-DE"/>
              </w:rPr>
              <w:t>[ ] Pflicht -</w:t>
            </w:r>
            <w:r>
              <w:rPr>
                <w:rFonts w:eastAsia="Times New Roman" w:cs="Arial"/>
                <w:lang w:eastAsia="de-DE"/>
              </w:rPr>
              <w:br/>
              <w:t xml:space="preserve">     </w:t>
            </w:r>
            <w:proofErr w:type="spellStart"/>
            <w:r>
              <w:rPr>
                <w:rFonts w:eastAsia="Times New Roman" w:cs="Arial"/>
                <w:lang w:eastAsia="de-DE"/>
              </w:rPr>
              <w:t>modul</w:t>
            </w:r>
            <w:proofErr w:type="spellEnd"/>
            <w:r>
              <w:rPr>
                <w:rFonts w:eastAsia="Times New Roman" w:cs="Arial"/>
                <w:lang w:eastAsia="de-DE"/>
              </w:rPr>
              <w:t xml:space="preserve"> </w:t>
            </w:r>
          </w:p>
        </w:tc>
        <w:tc>
          <w:tcPr>
            <w:tcW w:w="1842" w:type="dxa"/>
            <w:gridSpan w:val="4"/>
            <w:tcBorders>
              <w:top w:val="single" w:sz="4" w:space="0" w:color="auto"/>
              <w:left w:val="nil"/>
              <w:bottom w:val="single" w:sz="4" w:space="0" w:color="auto"/>
              <w:right w:val="single" w:sz="4" w:space="0" w:color="auto"/>
            </w:tcBorders>
            <w:vAlign w:val="center"/>
            <w:hideMark/>
          </w:tcPr>
          <w:p w:rsidR="00201043" w:rsidRDefault="00201043" w:rsidP="00FF574F">
            <w:pPr>
              <w:spacing w:line="240" w:lineRule="auto"/>
              <w:jc w:val="left"/>
              <w:rPr>
                <w:rFonts w:eastAsia="Times New Roman" w:cs="Arial"/>
                <w:lang w:eastAsia="de-DE"/>
              </w:rPr>
            </w:pPr>
            <w:r>
              <w:rPr>
                <w:rFonts w:eastAsia="Times New Roman" w:cs="Arial"/>
                <w:lang w:eastAsia="de-DE"/>
              </w:rPr>
              <w:t xml:space="preserve"> [</w:t>
            </w:r>
            <w:r w:rsidR="00FF574F">
              <w:rPr>
                <w:rFonts w:eastAsia="Times New Roman" w:cs="Arial"/>
                <w:lang w:eastAsia="de-DE"/>
              </w:rPr>
              <w:t>x</w:t>
            </w:r>
            <w:r>
              <w:rPr>
                <w:rFonts w:eastAsia="Times New Roman" w:cs="Arial"/>
                <w:lang w:eastAsia="de-DE"/>
              </w:rPr>
              <w:t xml:space="preserve">] Wahlpflicht- </w:t>
            </w:r>
            <w:r>
              <w:rPr>
                <w:rFonts w:eastAsia="Times New Roman" w:cs="Arial"/>
                <w:lang w:eastAsia="de-DE"/>
              </w:rPr>
              <w:br/>
              <w:t xml:space="preserve">      </w:t>
            </w:r>
            <w:proofErr w:type="spellStart"/>
            <w:r>
              <w:rPr>
                <w:rFonts w:eastAsia="Times New Roman" w:cs="Arial"/>
                <w:lang w:eastAsia="de-DE"/>
              </w:rPr>
              <w:t>modul</w:t>
            </w:r>
            <w:proofErr w:type="spellEnd"/>
            <w:r>
              <w:rPr>
                <w:rFonts w:eastAsia="Times New Roman" w:cs="Arial"/>
                <w:lang w:eastAsia="de-DE"/>
              </w:rPr>
              <w:t xml:space="preserve">  </w:t>
            </w:r>
          </w:p>
        </w:tc>
        <w:tc>
          <w:tcPr>
            <w:tcW w:w="2325" w:type="dxa"/>
            <w:gridSpan w:val="4"/>
            <w:tcBorders>
              <w:top w:val="single" w:sz="4" w:space="0" w:color="auto"/>
              <w:left w:val="nil"/>
              <w:bottom w:val="single" w:sz="4" w:space="0" w:color="auto"/>
              <w:right w:val="single" w:sz="4" w:space="0" w:color="auto"/>
            </w:tcBorders>
            <w:vAlign w:val="center"/>
          </w:tcPr>
          <w:p w:rsidR="00201043" w:rsidRPr="0039714B" w:rsidRDefault="00201043" w:rsidP="00201043">
            <w:pPr>
              <w:spacing w:line="240" w:lineRule="auto"/>
              <w:rPr>
                <w:rFonts w:eastAsia="Times New Roman" w:cs="Arial"/>
                <w:b/>
                <w:lang w:eastAsia="de-DE"/>
              </w:rPr>
            </w:pPr>
            <w:r w:rsidRPr="0039714B">
              <w:rPr>
                <w:rFonts w:eastAsia="Times New Roman" w:cs="Arial"/>
                <w:b/>
                <w:lang w:eastAsia="de-DE"/>
              </w:rPr>
              <w:t xml:space="preserve">Sprache: </w:t>
            </w:r>
            <w:ins w:id="0" w:author="Willi Mutschler" w:date="2013-01-15T12:24:00Z">
              <w:r w:rsidR="00E86062">
                <w:rPr>
                  <w:rFonts w:eastAsia="Times New Roman" w:cs="Arial"/>
                  <w:lang w:eastAsia="de-DE"/>
                </w:rPr>
                <w:t>E</w:t>
              </w:r>
            </w:ins>
            <w:del w:id="1" w:author="Willi Mutschler" w:date="2013-01-15T12:24:00Z">
              <w:r w:rsidRPr="0010118A" w:rsidDel="00E86062">
                <w:rPr>
                  <w:rFonts w:eastAsia="Times New Roman" w:cs="Arial"/>
                  <w:lang w:eastAsia="de-DE"/>
                </w:rPr>
                <w:delText>e</w:delText>
              </w:r>
            </w:del>
            <w:r w:rsidRPr="0010118A">
              <w:rPr>
                <w:rFonts w:eastAsia="Times New Roman" w:cs="Arial"/>
                <w:lang w:eastAsia="de-DE"/>
              </w:rPr>
              <w:t>nglis</w:t>
            </w:r>
            <w:ins w:id="2" w:author="Willi Mutschler" w:date="2013-01-15T12:24:00Z">
              <w:r w:rsidR="00E86062">
                <w:rPr>
                  <w:rFonts w:eastAsia="Times New Roman" w:cs="Arial"/>
                  <w:lang w:eastAsia="de-DE"/>
                </w:rPr>
                <w:t>c</w:t>
              </w:r>
            </w:ins>
            <w:r w:rsidRPr="0010118A">
              <w:rPr>
                <w:rFonts w:eastAsia="Times New Roman" w:cs="Arial"/>
                <w:lang w:eastAsia="de-DE"/>
              </w:rPr>
              <w:t>h</w:t>
            </w:r>
          </w:p>
        </w:tc>
      </w:tr>
      <w:tr w:rsidR="00201043" w:rsidTr="00201043">
        <w:trPr>
          <w:trHeight w:val="57"/>
          <w:jc w:val="right"/>
        </w:trPr>
        <w:tc>
          <w:tcPr>
            <w:tcW w:w="9696" w:type="dxa"/>
            <w:gridSpan w:val="26"/>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4"/>
                <w:lang w:eastAsia="de-DE"/>
              </w:rPr>
            </w:pPr>
          </w:p>
        </w:tc>
      </w:tr>
      <w:tr w:rsidR="00201043" w:rsidTr="00201043">
        <w:trPr>
          <w:trHeight w:val="397"/>
          <w:jc w:val="right"/>
        </w:trPr>
        <w:tc>
          <w:tcPr>
            <w:tcW w:w="581" w:type="dxa"/>
            <w:tcBorders>
              <w:top w:val="nil"/>
              <w:left w:val="single" w:sz="8" w:space="0" w:color="auto"/>
              <w:bottom w:val="single" w:sz="8" w:space="0" w:color="auto"/>
              <w:right w:val="single" w:sz="4" w:space="0" w:color="auto"/>
            </w:tcBorders>
            <w:vAlign w:val="center"/>
            <w:hideMark/>
          </w:tcPr>
          <w:p w:rsidR="00201043" w:rsidRDefault="00201043" w:rsidP="00201043">
            <w:pPr>
              <w:tabs>
                <w:tab w:val="left" w:pos="1368"/>
              </w:tabs>
              <w:spacing w:line="240" w:lineRule="auto"/>
              <w:rPr>
                <w:rFonts w:eastAsia="Times New Roman" w:cs="Arial"/>
                <w:b/>
                <w:lang w:eastAsia="de-DE"/>
              </w:rPr>
            </w:pPr>
            <w:r>
              <w:rPr>
                <w:rFonts w:eastAsia="Times New Roman" w:cs="Arial"/>
                <w:b/>
                <w:lang w:eastAsia="de-DE"/>
              </w:rPr>
              <w:t>2</w:t>
            </w:r>
          </w:p>
        </w:tc>
        <w:tc>
          <w:tcPr>
            <w:tcW w:w="979" w:type="dxa"/>
            <w:gridSpan w:val="3"/>
            <w:tcBorders>
              <w:top w:val="single" w:sz="4" w:space="0" w:color="auto"/>
              <w:left w:val="single" w:sz="4" w:space="0" w:color="auto"/>
              <w:bottom w:val="single" w:sz="4" w:space="0" w:color="auto"/>
              <w:right w:val="nil"/>
            </w:tcBorders>
            <w:vAlign w:val="center"/>
            <w:hideMark/>
          </w:tcPr>
          <w:p w:rsidR="00201043" w:rsidRDefault="00201043" w:rsidP="00201043">
            <w:pPr>
              <w:tabs>
                <w:tab w:val="left" w:pos="1368"/>
              </w:tabs>
              <w:spacing w:line="240" w:lineRule="auto"/>
              <w:rPr>
                <w:rFonts w:eastAsia="Times New Roman" w:cs="Arial"/>
                <w:lang w:eastAsia="de-DE"/>
              </w:rPr>
            </w:pPr>
            <w:r>
              <w:rPr>
                <w:rFonts w:eastAsia="Times New Roman" w:cs="Arial"/>
                <w:b/>
                <w:lang w:eastAsia="de-DE"/>
              </w:rPr>
              <w:t>Turnus:</w:t>
            </w:r>
          </w:p>
        </w:tc>
        <w:tc>
          <w:tcPr>
            <w:tcW w:w="1417" w:type="dxa"/>
            <w:gridSpan w:val="3"/>
            <w:tcBorders>
              <w:top w:val="single" w:sz="4" w:space="0" w:color="auto"/>
              <w:left w:val="nil"/>
              <w:bottom w:val="single" w:sz="4" w:space="0" w:color="auto"/>
              <w:right w:val="single" w:sz="4" w:space="0" w:color="auto"/>
            </w:tcBorders>
            <w:vAlign w:val="center"/>
            <w:hideMark/>
          </w:tcPr>
          <w:p w:rsidR="00201043" w:rsidRDefault="00201043" w:rsidP="00201043">
            <w:pPr>
              <w:spacing w:line="240" w:lineRule="auto"/>
              <w:rPr>
                <w:rFonts w:eastAsia="Times New Roman" w:cs="Arial"/>
                <w:sz w:val="20"/>
                <w:lang w:eastAsia="de-DE"/>
              </w:rPr>
            </w:pPr>
            <w:r>
              <w:rPr>
                <w:rFonts w:eastAsia="Times New Roman" w:cs="Arial"/>
                <w:sz w:val="20"/>
                <w:lang w:eastAsia="de-DE"/>
              </w:rPr>
              <w:t>[ ] jedes Sem.</w:t>
            </w:r>
          </w:p>
          <w:p w:rsidR="00201043" w:rsidRDefault="00201043" w:rsidP="00201043">
            <w:pPr>
              <w:spacing w:line="240" w:lineRule="auto"/>
              <w:rPr>
                <w:rFonts w:eastAsia="Times New Roman" w:cs="Arial"/>
                <w:sz w:val="20"/>
                <w:lang w:eastAsia="de-DE"/>
              </w:rPr>
            </w:pPr>
            <w:r>
              <w:rPr>
                <w:rFonts w:eastAsia="Times New Roman" w:cs="Arial"/>
                <w:sz w:val="20"/>
                <w:lang w:eastAsia="de-DE"/>
              </w:rPr>
              <w:t>[ ] jedes WS</w:t>
            </w:r>
          </w:p>
          <w:p w:rsidR="00201043" w:rsidRDefault="00201043" w:rsidP="00201043">
            <w:pPr>
              <w:spacing w:line="240" w:lineRule="auto"/>
              <w:rPr>
                <w:rFonts w:eastAsia="Times New Roman" w:cs="Arial"/>
                <w:sz w:val="20"/>
                <w:lang w:eastAsia="de-DE"/>
              </w:rPr>
            </w:pPr>
            <w:r>
              <w:rPr>
                <w:rFonts w:eastAsia="Times New Roman" w:cs="Arial"/>
                <w:sz w:val="20"/>
                <w:lang w:eastAsia="de-DE"/>
              </w:rPr>
              <w:t>[x] jedes SS</w:t>
            </w:r>
          </w:p>
        </w:tc>
        <w:tc>
          <w:tcPr>
            <w:tcW w:w="851" w:type="dxa"/>
            <w:gridSpan w:val="4"/>
            <w:tcBorders>
              <w:top w:val="single" w:sz="4" w:space="0" w:color="auto"/>
              <w:left w:val="single" w:sz="4" w:space="0" w:color="auto"/>
              <w:bottom w:val="single" w:sz="4" w:space="0" w:color="auto"/>
              <w:right w:val="nil"/>
            </w:tcBorders>
            <w:vAlign w:val="center"/>
            <w:hideMark/>
          </w:tcPr>
          <w:p w:rsidR="00201043" w:rsidRDefault="00201043" w:rsidP="00201043">
            <w:pPr>
              <w:spacing w:line="240" w:lineRule="auto"/>
              <w:rPr>
                <w:rFonts w:eastAsia="Times New Roman" w:cs="Arial"/>
                <w:lang w:eastAsia="de-DE"/>
              </w:rPr>
            </w:pPr>
            <w:r>
              <w:rPr>
                <w:rFonts w:eastAsia="Times New Roman" w:cs="Arial"/>
                <w:b/>
                <w:lang w:eastAsia="de-DE"/>
              </w:rPr>
              <w:t>Dauer:</w:t>
            </w:r>
          </w:p>
        </w:tc>
        <w:tc>
          <w:tcPr>
            <w:tcW w:w="1134" w:type="dxa"/>
            <w:gridSpan w:val="3"/>
            <w:tcBorders>
              <w:top w:val="single" w:sz="4" w:space="0" w:color="auto"/>
              <w:left w:val="nil"/>
              <w:bottom w:val="single" w:sz="4" w:space="0" w:color="auto"/>
              <w:right w:val="single" w:sz="4" w:space="0" w:color="auto"/>
            </w:tcBorders>
            <w:vAlign w:val="center"/>
            <w:hideMark/>
          </w:tcPr>
          <w:p w:rsidR="00201043" w:rsidRDefault="00201043" w:rsidP="00201043">
            <w:pPr>
              <w:spacing w:line="240" w:lineRule="auto"/>
              <w:rPr>
                <w:rFonts w:eastAsia="Times New Roman" w:cs="Arial"/>
                <w:sz w:val="24"/>
                <w:szCs w:val="24"/>
                <w:lang w:eastAsia="de-DE"/>
              </w:rPr>
            </w:pPr>
            <w:r>
              <w:rPr>
                <w:rFonts w:eastAsia="Times New Roman" w:cs="Arial"/>
                <w:sz w:val="20"/>
                <w:lang w:eastAsia="de-DE"/>
              </w:rPr>
              <w:t>[x] 1 Sem.</w:t>
            </w:r>
          </w:p>
          <w:p w:rsidR="00201043" w:rsidRDefault="00201043" w:rsidP="00201043">
            <w:pPr>
              <w:spacing w:line="240" w:lineRule="auto"/>
              <w:rPr>
                <w:rFonts w:eastAsia="Times New Roman" w:cs="Arial"/>
                <w:sz w:val="24"/>
                <w:szCs w:val="24"/>
                <w:lang w:eastAsia="de-DE"/>
              </w:rPr>
            </w:pPr>
            <w:r>
              <w:rPr>
                <w:rFonts w:eastAsia="Times New Roman" w:cs="Arial"/>
                <w:sz w:val="20"/>
                <w:lang w:eastAsia="de-DE"/>
              </w:rPr>
              <w:t>[ ] 2 Sem.</w:t>
            </w:r>
          </w:p>
        </w:tc>
        <w:tc>
          <w:tcPr>
            <w:tcW w:w="1702" w:type="dxa"/>
            <w:gridSpan w:val="6"/>
            <w:tcBorders>
              <w:top w:val="single" w:sz="4" w:space="0" w:color="auto"/>
              <w:left w:val="single" w:sz="4" w:space="0" w:color="auto"/>
              <w:bottom w:val="single" w:sz="4" w:space="0" w:color="auto"/>
              <w:right w:val="single" w:sz="4" w:space="0" w:color="auto"/>
            </w:tcBorders>
            <w:vAlign w:val="center"/>
          </w:tcPr>
          <w:p w:rsidR="00201043" w:rsidRDefault="00201043" w:rsidP="00201043">
            <w:pPr>
              <w:spacing w:line="240" w:lineRule="auto"/>
              <w:jc w:val="center"/>
              <w:rPr>
                <w:rFonts w:eastAsia="Times New Roman" w:cs="Arial"/>
                <w:b/>
                <w:lang w:eastAsia="de-DE"/>
              </w:rPr>
            </w:pPr>
            <w:proofErr w:type="spellStart"/>
            <w:r>
              <w:rPr>
                <w:rFonts w:eastAsia="Times New Roman" w:cs="Arial"/>
                <w:b/>
                <w:lang w:eastAsia="de-DE"/>
              </w:rPr>
              <w:t>Fachsem</w:t>
            </w:r>
            <w:proofErr w:type="spellEnd"/>
            <w:r>
              <w:rPr>
                <w:rFonts w:eastAsia="Times New Roman" w:cs="Arial"/>
                <w:b/>
                <w:lang w:eastAsia="de-DE"/>
              </w:rPr>
              <w:t>.:</w:t>
            </w:r>
          </w:p>
          <w:p w:rsidR="00201043" w:rsidRDefault="00201043" w:rsidP="00201043">
            <w:pPr>
              <w:spacing w:line="240" w:lineRule="auto"/>
              <w:jc w:val="center"/>
              <w:rPr>
                <w:rFonts w:eastAsia="Times New Roman" w:cs="Arial"/>
                <w:szCs w:val="24"/>
                <w:lang w:eastAsia="de-DE"/>
              </w:rPr>
            </w:pPr>
            <w:r>
              <w:rPr>
                <w:rFonts w:eastAsia="Times New Roman" w:cs="Arial"/>
                <w:szCs w:val="24"/>
                <w:lang w:eastAsia="de-DE"/>
              </w:rPr>
              <w:t xml:space="preserve">2 </w:t>
            </w:r>
            <w:r w:rsidR="00F76B0A">
              <w:rPr>
                <w:rFonts w:eastAsia="Times New Roman" w:cs="Arial"/>
                <w:szCs w:val="24"/>
                <w:lang w:eastAsia="de-DE"/>
              </w:rPr>
              <w:t>–</w:t>
            </w:r>
            <w:r>
              <w:rPr>
                <w:rFonts w:eastAsia="Times New Roman" w:cs="Arial"/>
                <w:szCs w:val="24"/>
                <w:lang w:eastAsia="de-DE"/>
              </w:rPr>
              <w:t xml:space="preserve"> 3</w:t>
            </w:r>
            <w:r w:rsidR="00F76B0A">
              <w:rPr>
                <w:rFonts w:eastAsia="Times New Roman" w:cs="Arial"/>
                <w:szCs w:val="24"/>
                <w:lang w:eastAsia="de-DE"/>
              </w:rPr>
              <w:t xml:space="preserve"> </w:t>
            </w:r>
          </w:p>
        </w:tc>
        <w:tc>
          <w:tcPr>
            <w:tcW w:w="1135" w:type="dxa"/>
            <w:gridSpan w:val="3"/>
            <w:tcBorders>
              <w:top w:val="single" w:sz="4" w:space="0" w:color="auto"/>
              <w:left w:val="single" w:sz="4" w:space="0" w:color="auto"/>
              <w:bottom w:val="single" w:sz="4" w:space="0" w:color="auto"/>
              <w:right w:val="single" w:sz="4" w:space="0" w:color="auto"/>
            </w:tcBorders>
            <w:vAlign w:val="center"/>
          </w:tcPr>
          <w:p w:rsidR="00201043" w:rsidRPr="0039714B" w:rsidRDefault="00201043" w:rsidP="00201043">
            <w:pPr>
              <w:spacing w:line="240" w:lineRule="auto"/>
              <w:jc w:val="center"/>
              <w:rPr>
                <w:rFonts w:eastAsia="Times New Roman" w:cs="Arial"/>
                <w:b/>
                <w:lang w:eastAsia="de-DE"/>
              </w:rPr>
            </w:pPr>
            <w:r w:rsidRPr="0039714B">
              <w:rPr>
                <w:rFonts w:eastAsia="Times New Roman" w:cs="Arial"/>
                <w:b/>
                <w:lang w:eastAsia="de-DE"/>
              </w:rPr>
              <w:t>LP:</w:t>
            </w:r>
          </w:p>
          <w:p w:rsidR="00201043" w:rsidRPr="0039714B" w:rsidRDefault="00201043" w:rsidP="00201043">
            <w:pPr>
              <w:spacing w:line="240" w:lineRule="auto"/>
              <w:jc w:val="center"/>
              <w:rPr>
                <w:rFonts w:eastAsia="Times New Roman" w:cs="Arial"/>
                <w:szCs w:val="24"/>
                <w:lang w:eastAsia="de-DE"/>
              </w:rPr>
            </w:pPr>
            <w:r>
              <w:rPr>
                <w:rFonts w:eastAsia="Times New Roman" w:cs="Arial"/>
                <w:szCs w:val="24"/>
                <w:lang w:eastAsia="de-DE"/>
              </w:rPr>
              <w:t>6</w:t>
            </w:r>
          </w:p>
        </w:tc>
        <w:tc>
          <w:tcPr>
            <w:tcW w:w="1897" w:type="dxa"/>
            <w:gridSpan w:val="3"/>
            <w:tcBorders>
              <w:top w:val="nil"/>
              <w:left w:val="single" w:sz="4" w:space="0" w:color="auto"/>
              <w:bottom w:val="single" w:sz="8" w:space="0" w:color="auto"/>
              <w:right w:val="single" w:sz="8" w:space="0" w:color="auto"/>
            </w:tcBorders>
            <w:vAlign w:val="center"/>
          </w:tcPr>
          <w:p w:rsidR="00201043" w:rsidRPr="0039714B" w:rsidRDefault="00201043" w:rsidP="00201043">
            <w:pPr>
              <w:spacing w:line="240" w:lineRule="auto"/>
              <w:jc w:val="center"/>
              <w:rPr>
                <w:rFonts w:eastAsia="Times New Roman" w:cs="Arial"/>
                <w:b/>
                <w:lang w:eastAsia="de-DE"/>
              </w:rPr>
            </w:pPr>
            <w:proofErr w:type="spellStart"/>
            <w:r w:rsidRPr="0039714B">
              <w:rPr>
                <w:rFonts w:eastAsia="Times New Roman" w:cs="Arial"/>
                <w:b/>
                <w:lang w:eastAsia="de-DE"/>
              </w:rPr>
              <w:t>Workload</w:t>
            </w:r>
            <w:proofErr w:type="spellEnd"/>
            <w:r w:rsidRPr="0039714B">
              <w:rPr>
                <w:rFonts w:eastAsia="Times New Roman" w:cs="Arial"/>
                <w:b/>
                <w:lang w:eastAsia="de-DE"/>
              </w:rPr>
              <w:t xml:space="preserve"> (h):</w:t>
            </w:r>
          </w:p>
          <w:p w:rsidR="00201043" w:rsidRPr="0039714B" w:rsidRDefault="00201043" w:rsidP="00201043">
            <w:pPr>
              <w:spacing w:line="240" w:lineRule="auto"/>
              <w:jc w:val="center"/>
              <w:rPr>
                <w:rFonts w:eastAsia="Times New Roman" w:cs="Arial"/>
                <w:szCs w:val="24"/>
                <w:lang w:eastAsia="de-DE"/>
              </w:rPr>
            </w:pPr>
            <w:r>
              <w:rPr>
                <w:rFonts w:eastAsia="Times New Roman" w:cs="Arial"/>
                <w:szCs w:val="24"/>
                <w:lang w:eastAsia="de-DE"/>
              </w:rPr>
              <w:t>180</w:t>
            </w:r>
          </w:p>
        </w:tc>
      </w:tr>
      <w:tr w:rsidR="00201043" w:rsidTr="00201043">
        <w:trPr>
          <w:trHeight w:val="57"/>
          <w:jc w:val="right"/>
        </w:trPr>
        <w:tc>
          <w:tcPr>
            <w:tcW w:w="9696" w:type="dxa"/>
            <w:gridSpan w:val="26"/>
            <w:tcBorders>
              <w:top w:val="single" w:sz="8" w:space="0" w:color="auto"/>
              <w:left w:val="nil"/>
              <w:bottom w:val="single" w:sz="8" w:space="0" w:color="auto"/>
              <w:right w:val="nil"/>
            </w:tcBorders>
            <w:vAlign w:val="center"/>
          </w:tcPr>
          <w:p w:rsidR="00201043" w:rsidRPr="0039714B" w:rsidRDefault="00201043" w:rsidP="00201043">
            <w:pPr>
              <w:spacing w:line="240" w:lineRule="auto"/>
              <w:rPr>
                <w:rFonts w:eastAsia="Times New Roman" w:cs="Arial"/>
                <w:b/>
                <w:sz w:val="4"/>
                <w:lang w:eastAsia="de-DE"/>
              </w:rPr>
            </w:pPr>
          </w:p>
        </w:tc>
      </w:tr>
      <w:tr w:rsidR="00201043" w:rsidTr="00201043">
        <w:trPr>
          <w:cantSplit/>
          <w:trHeight w:val="327"/>
          <w:jc w:val="right"/>
        </w:trPr>
        <w:tc>
          <w:tcPr>
            <w:tcW w:w="581" w:type="dxa"/>
            <w:vMerge w:val="restart"/>
            <w:tcBorders>
              <w:top w:val="single" w:sz="8" w:space="0" w:color="auto"/>
              <w:left w:val="single" w:sz="8" w:space="0" w:color="auto"/>
              <w:bottom w:val="single" w:sz="4"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3</w:t>
            </w:r>
          </w:p>
        </w:tc>
        <w:tc>
          <w:tcPr>
            <w:tcW w:w="9115" w:type="dxa"/>
            <w:gridSpan w:val="25"/>
            <w:tcBorders>
              <w:top w:val="single" w:sz="8" w:space="0" w:color="auto"/>
              <w:left w:val="single" w:sz="4" w:space="0" w:color="auto"/>
              <w:bottom w:val="nil"/>
              <w:right w:val="single" w:sz="8"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Modulstruktur:</w:t>
            </w:r>
          </w:p>
        </w:tc>
      </w:tr>
      <w:tr w:rsidR="00201043" w:rsidTr="00201043">
        <w:trPr>
          <w:cantSplit/>
          <w:trHeight w:val="323"/>
          <w:jc w:val="right"/>
        </w:trPr>
        <w:tc>
          <w:tcPr>
            <w:tcW w:w="581" w:type="dxa"/>
            <w:vMerge/>
            <w:tcBorders>
              <w:top w:val="single" w:sz="8" w:space="0" w:color="auto"/>
              <w:left w:val="single" w:sz="8" w:space="0" w:color="auto"/>
              <w:bottom w:val="single" w:sz="4"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474" w:type="dxa"/>
            <w:gridSpan w:val="2"/>
            <w:tcBorders>
              <w:top w:val="nil"/>
              <w:left w:val="single" w:sz="4" w:space="0" w:color="auto"/>
              <w:bottom w:val="single" w:sz="4" w:space="0" w:color="auto"/>
              <w:right w:val="single" w:sz="2" w:space="0" w:color="auto"/>
            </w:tcBorders>
            <w:vAlign w:val="center"/>
            <w:hideMark/>
          </w:tcPr>
          <w:p w:rsidR="00201043" w:rsidRDefault="00201043" w:rsidP="00201043">
            <w:pPr>
              <w:spacing w:line="240" w:lineRule="auto"/>
              <w:jc w:val="center"/>
              <w:rPr>
                <w:rFonts w:eastAsia="Times New Roman" w:cs="Arial"/>
                <w:b/>
                <w:lang w:eastAsia="de-DE"/>
              </w:rPr>
            </w:pPr>
            <w:r>
              <w:rPr>
                <w:rFonts w:eastAsia="Times New Roman" w:cs="Arial"/>
                <w:b/>
                <w:lang w:eastAsia="de-DE"/>
              </w:rPr>
              <w:t>Nr.</w:t>
            </w:r>
          </w:p>
        </w:tc>
        <w:tc>
          <w:tcPr>
            <w:tcW w:w="665" w:type="dxa"/>
            <w:gridSpan w:val="2"/>
            <w:tcBorders>
              <w:top w:val="nil"/>
              <w:left w:val="single" w:sz="2" w:space="0" w:color="auto"/>
              <w:bottom w:val="single" w:sz="4" w:space="0" w:color="auto"/>
              <w:right w:val="single" w:sz="4" w:space="0" w:color="auto"/>
            </w:tcBorders>
            <w:vAlign w:val="center"/>
            <w:hideMark/>
          </w:tcPr>
          <w:p w:rsidR="00201043" w:rsidRDefault="00201043" w:rsidP="00201043">
            <w:pPr>
              <w:keepNext/>
              <w:spacing w:line="240" w:lineRule="auto"/>
              <w:outlineLvl w:val="1"/>
              <w:rPr>
                <w:rFonts w:eastAsia="Times New Roman" w:cs="Arial"/>
                <w:b/>
                <w:lang w:eastAsia="de-DE"/>
              </w:rPr>
            </w:pPr>
            <w:r>
              <w:rPr>
                <w:rFonts w:eastAsia="Times New Roman" w:cs="Arial"/>
                <w:b/>
                <w:lang w:eastAsia="de-DE"/>
              </w:rPr>
              <w:t>Typ</w:t>
            </w:r>
          </w:p>
        </w:tc>
        <w:tc>
          <w:tcPr>
            <w:tcW w:w="3068" w:type="dxa"/>
            <w:gridSpan w:val="8"/>
            <w:tcBorders>
              <w:top w:val="nil"/>
              <w:left w:val="single" w:sz="2" w:space="0" w:color="auto"/>
              <w:bottom w:val="single" w:sz="4" w:space="0" w:color="auto"/>
              <w:right w:val="single" w:sz="4" w:space="0" w:color="auto"/>
            </w:tcBorders>
            <w:vAlign w:val="center"/>
            <w:hideMark/>
          </w:tcPr>
          <w:p w:rsidR="00201043" w:rsidRDefault="00201043" w:rsidP="00201043">
            <w:pPr>
              <w:keepNext/>
              <w:spacing w:line="240" w:lineRule="auto"/>
              <w:outlineLvl w:val="1"/>
              <w:rPr>
                <w:rFonts w:eastAsia="Times New Roman" w:cs="Arial"/>
                <w:b/>
                <w:lang w:eastAsia="de-DE"/>
              </w:rPr>
            </w:pPr>
            <w:r>
              <w:rPr>
                <w:rFonts w:eastAsia="Times New Roman" w:cs="Arial"/>
                <w:b/>
                <w:lang w:eastAsia="de-DE"/>
              </w:rPr>
              <w:t>Lehrveranstaltung</w:t>
            </w:r>
          </w:p>
        </w:tc>
        <w:tc>
          <w:tcPr>
            <w:tcW w:w="1449" w:type="dxa"/>
            <w:gridSpan w:val="6"/>
            <w:tcBorders>
              <w:top w:val="nil"/>
              <w:left w:val="single" w:sz="4" w:space="0" w:color="auto"/>
              <w:bottom w:val="single" w:sz="4" w:space="0" w:color="auto"/>
              <w:right w:val="single" w:sz="4" w:space="0" w:color="auto"/>
            </w:tcBorders>
            <w:vAlign w:val="center"/>
            <w:hideMark/>
          </w:tcPr>
          <w:p w:rsidR="00201043" w:rsidRDefault="00201043" w:rsidP="00201043">
            <w:pPr>
              <w:keepNext/>
              <w:spacing w:line="240" w:lineRule="auto"/>
              <w:jc w:val="center"/>
              <w:outlineLvl w:val="1"/>
              <w:rPr>
                <w:rFonts w:eastAsia="Times New Roman" w:cs="Arial"/>
                <w:b/>
                <w:lang w:eastAsia="de-DE"/>
              </w:rPr>
            </w:pPr>
            <w:r>
              <w:rPr>
                <w:rFonts w:eastAsia="Times New Roman" w:cs="Arial"/>
                <w:b/>
                <w:lang w:eastAsia="de-DE"/>
              </w:rPr>
              <w:t>Status</w:t>
            </w:r>
          </w:p>
        </w:tc>
        <w:tc>
          <w:tcPr>
            <w:tcW w:w="834" w:type="dxa"/>
            <w:gridSpan w:val="2"/>
            <w:tcBorders>
              <w:top w:val="nil"/>
              <w:left w:val="single" w:sz="4" w:space="0" w:color="auto"/>
              <w:bottom w:val="single" w:sz="4" w:space="0" w:color="auto"/>
              <w:right w:val="single" w:sz="4" w:space="0" w:color="auto"/>
            </w:tcBorders>
            <w:vAlign w:val="center"/>
            <w:hideMark/>
          </w:tcPr>
          <w:p w:rsidR="00201043" w:rsidRDefault="00201043" w:rsidP="00201043">
            <w:pPr>
              <w:keepNext/>
              <w:spacing w:line="240" w:lineRule="auto"/>
              <w:jc w:val="center"/>
              <w:outlineLvl w:val="1"/>
              <w:rPr>
                <w:rFonts w:eastAsia="Times New Roman" w:cs="Arial"/>
                <w:b/>
                <w:lang w:eastAsia="de-DE"/>
              </w:rPr>
            </w:pPr>
            <w:r>
              <w:rPr>
                <w:rFonts w:eastAsia="Times New Roman" w:cs="Arial"/>
                <w:b/>
                <w:lang w:eastAsia="de-DE"/>
              </w:rPr>
              <w:t>LP</w:t>
            </w:r>
          </w:p>
        </w:tc>
        <w:tc>
          <w:tcPr>
            <w:tcW w:w="1284" w:type="dxa"/>
            <w:gridSpan w:val="3"/>
            <w:tcBorders>
              <w:top w:val="nil"/>
              <w:left w:val="single" w:sz="4" w:space="0" w:color="auto"/>
              <w:bottom w:val="single" w:sz="4" w:space="0" w:color="auto"/>
              <w:right w:val="single" w:sz="4" w:space="0" w:color="auto"/>
            </w:tcBorders>
            <w:vAlign w:val="center"/>
            <w:hideMark/>
          </w:tcPr>
          <w:p w:rsidR="00201043" w:rsidRDefault="00201043" w:rsidP="00201043">
            <w:pPr>
              <w:keepNext/>
              <w:spacing w:line="240" w:lineRule="auto"/>
              <w:jc w:val="center"/>
              <w:outlineLvl w:val="1"/>
              <w:rPr>
                <w:rFonts w:eastAsia="Times New Roman" w:cs="Arial"/>
                <w:b/>
                <w:lang w:eastAsia="de-DE"/>
              </w:rPr>
            </w:pPr>
            <w:r>
              <w:rPr>
                <w:rFonts w:eastAsia="Times New Roman" w:cs="Arial"/>
                <w:b/>
                <w:lang w:eastAsia="de-DE"/>
              </w:rPr>
              <w:t>Präsenz</w:t>
            </w:r>
            <w:r>
              <w:rPr>
                <w:rFonts w:eastAsia="Times New Roman" w:cs="Arial"/>
                <w:b/>
                <w:lang w:eastAsia="de-DE"/>
              </w:rPr>
              <w:br/>
            </w:r>
            <w:r>
              <w:rPr>
                <w:rFonts w:eastAsia="Times New Roman" w:cs="Arial"/>
                <w:b/>
                <w:spacing w:val="-4"/>
                <w:lang w:eastAsia="de-DE"/>
              </w:rPr>
              <w:t>(h + SWS)</w:t>
            </w:r>
          </w:p>
        </w:tc>
        <w:tc>
          <w:tcPr>
            <w:tcW w:w="1341" w:type="dxa"/>
            <w:gridSpan w:val="2"/>
            <w:tcBorders>
              <w:top w:val="nil"/>
              <w:left w:val="single" w:sz="4" w:space="0" w:color="auto"/>
              <w:bottom w:val="single" w:sz="4" w:space="0" w:color="auto"/>
              <w:right w:val="single" w:sz="8" w:space="0" w:color="auto"/>
            </w:tcBorders>
            <w:vAlign w:val="center"/>
            <w:hideMark/>
          </w:tcPr>
          <w:p w:rsidR="00201043" w:rsidRDefault="00201043" w:rsidP="00201043">
            <w:pPr>
              <w:keepNext/>
              <w:spacing w:line="240" w:lineRule="auto"/>
              <w:jc w:val="center"/>
              <w:outlineLvl w:val="1"/>
              <w:rPr>
                <w:rFonts w:eastAsia="Times New Roman" w:cs="Arial"/>
                <w:b/>
                <w:lang w:eastAsia="de-DE"/>
              </w:rPr>
            </w:pPr>
            <w:r>
              <w:rPr>
                <w:rFonts w:eastAsia="Times New Roman" w:cs="Arial"/>
                <w:b/>
                <w:lang w:eastAsia="de-DE"/>
              </w:rPr>
              <w:t>Selbst</w:t>
            </w:r>
            <w:r>
              <w:rPr>
                <w:rFonts w:eastAsia="Times New Roman" w:cs="Arial"/>
                <w:b/>
                <w:lang w:eastAsia="de-DE"/>
              </w:rPr>
              <w:softHyphen/>
              <w:t>studium (h)</w:t>
            </w:r>
          </w:p>
        </w:tc>
      </w:tr>
      <w:tr w:rsidR="00201043" w:rsidTr="00201043">
        <w:trPr>
          <w:cantSplit/>
          <w:trHeight w:val="323"/>
          <w:jc w:val="right"/>
        </w:trPr>
        <w:tc>
          <w:tcPr>
            <w:tcW w:w="581" w:type="dxa"/>
            <w:vMerge/>
            <w:tcBorders>
              <w:top w:val="single" w:sz="8" w:space="0" w:color="auto"/>
              <w:left w:val="single" w:sz="8" w:space="0" w:color="auto"/>
              <w:bottom w:val="single" w:sz="4"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474" w:type="dxa"/>
            <w:gridSpan w:val="2"/>
            <w:tcBorders>
              <w:top w:val="single" w:sz="4" w:space="0" w:color="auto"/>
              <w:left w:val="single" w:sz="4" w:space="0" w:color="auto"/>
              <w:bottom w:val="single" w:sz="4" w:space="0" w:color="auto"/>
              <w:right w:val="single" w:sz="2" w:space="0" w:color="auto"/>
            </w:tcBorders>
            <w:vAlign w:val="center"/>
            <w:hideMark/>
          </w:tcPr>
          <w:p w:rsidR="00201043" w:rsidRDefault="00201043" w:rsidP="00201043">
            <w:pPr>
              <w:spacing w:line="240" w:lineRule="auto"/>
              <w:jc w:val="center"/>
              <w:rPr>
                <w:rFonts w:eastAsia="Times New Roman" w:cs="Arial"/>
                <w:lang w:eastAsia="de-DE"/>
              </w:rPr>
            </w:pPr>
            <w:r>
              <w:rPr>
                <w:rFonts w:eastAsia="Times New Roman" w:cs="Arial"/>
                <w:lang w:eastAsia="de-DE"/>
              </w:rPr>
              <w:t>1.</w:t>
            </w:r>
          </w:p>
        </w:tc>
        <w:tc>
          <w:tcPr>
            <w:tcW w:w="665" w:type="dxa"/>
            <w:gridSpan w:val="2"/>
            <w:tcBorders>
              <w:top w:val="single" w:sz="4" w:space="0" w:color="auto"/>
              <w:left w:val="single" w:sz="2" w:space="0" w:color="auto"/>
              <w:bottom w:val="single" w:sz="4" w:space="0" w:color="auto"/>
              <w:right w:val="single" w:sz="4" w:space="0" w:color="auto"/>
            </w:tcBorders>
            <w:vAlign w:val="center"/>
          </w:tcPr>
          <w:p w:rsidR="00201043" w:rsidRDefault="00201043" w:rsidP="00201043">
            <w:pPr>
              <w:spacing w:line="240" w:lineRule="auto"/>
              <w:rPr>
                <w:rFonts w:eastAsia="Times New Roman" w:cs="Arial"/>
                <w:sz w:val="20"/>
                <w:lang w:eastAsia="de-DE"/>
              </w:rPr>
            </w:pPr>
            <w:r>
              <w:rPr>
                <w:rFonts w:eastAsia="Times New Roman" w:cs="Arial"/>
                <w:sz w:val="20"/>
                <w:lang w:eastAsia="de-DE"/>
              </w:rPr>
              <w:t>V</w:t>
            </w:r>
          </w:p>
        </w:tc>
        <w:tc>
          <w:tcPr>
            <w:tcW w:w="3068" w:type="dxa"/>
            <w:gridSpan w:val="8"/>
            <w:tcBorders>
              <w:top w:val="single" w:sz="4" w:space="0" w:color="auto"/>
              <w:left w:val="single" w:sz="2" w:space="0" w:color="auto"/>
              <w:bottom w:val="single" w:sz="4" w:space="0" w:color="auto"/>
              <w:right w:val="single" w:sz="4" w:space="0" w:color="auto"/>
            </w:tcBorders>
            <w:vAlign w:val="center"/>
          </w:tcPr>
          <w:p w:rsidR="00201043" w:rsidRDefault="00201043" w:rsidP="00201043">
            <w:pPr>
              <w:spacing w:line="240" w:lineRule="auto"/>
              <w:rPr>
                <w:rFonts w:eastAsia="Times New Roman" w:cs="Arial"/>
                <w:sz w:val="20"/>
                <w:lang w:eastAsia="de-DE"/>
              </w:rPr>
            </w:pPr>
            <w:proofErr w:type="spellStart"/>
            <w:r>
              <w:rPr>
                <w:rFonts w:eastAsia="Times New Roman" w:cs="Arial"/>
                <w:sz w:val="20"/>
                <w:lang w:eastAsia="de-DE"/>
              </w:rPr>
              <w:t>PhD</w:t>
            </w:r>
            <w:proofErr w:type="spellEnd"/>
            <w:r>
              <w:rPr>
                <w:rFonts w:eastAsia="Times New Roman" w:cs="Arial"/>
                <w:sz w:val="20"/>
                <w:lang w:eastAsia="de-DE"/>
              </w:rPr>
              <w:t xml:space="preserve"> </w:t>
            </w:r>
            <w:proofErr w:type="spellStart"/>
            <w:r>
              <w:rPr>
                <w:rFonts w:eastAsia="Times New Roman" w:cs="Arial"/>
                <w:sz w:val="20"/>
                <w:lang w:eastAsia="de-DE"/>
              </w:rPr>
              <w:t>Macroeconomics</w:t>
            </w:r>
            <w:proofErr w:type="spellEnd"/>
          </w:p>
        </w:tc>
        <w:tc>
          <w:tcPr>
            <w:tcW w:w="713" w:type="dxa"/>
            <w:gridSpan w:val="4"/>
            <w:tcBorders>
              <w:top w:val="single" w:sz="4" w:space="0" w:color="auto"/>
              <w:left w:val="single" w:sz="4" w:space="0" w:color="auto"/>
              <w:bottom w:val="single" w:sz="4" w:space="0" w:color="auto"/>
              <w:right w:val="nil"/>
            </w:tcBorders>
            <w:vAlign w:val="center"/>
            <w:hideMark/>
          </w:tcPr>
          <w:p w:rsidR="00201043" w:rsidRDefault="00A67EA6" w:rsidP="00201043">
            <w:pPr>
              <w:spacing w:line="240" w:lineRule="auto"/>
              <w:rPr>
                <w:rFonts w:eastAsia="Times New Roman" w:cs="Arial"/>
                <w:sz w:val="20"/>
                <w:lang w:eastAsia="de-DE"/>
              </w:rPr>
            </w:pPr>
            <w:r>
              <w:rPr>
                <w:rFonts w:eastAsia="Times New Roman" w:cs="Arial"/>
                <w:sz w:val="20"/>
                <w:lang w:eastAsia="de-DE"/>
              </w:rPr>
              <w:t>[</w:t>
            </w:r>
            <w:r w:rsidR="00201043">
              <w:rPr>
                <w:rFonts w:eastAsia="Times New Roman" w:cs="Arial"/>
                <w:sz w:val="20"/>
                <w:lang w:eastAsia="de-DE"/>
              </w:rPr>
              <w:t xml:space="preserve">] P  </w:t>
            </w:r>
          </w:p>
        </w:tc>
        <w:tc>
          <w:tcPr>
            <w:tcW w:w="736" w:type="dxa"/>
            <w:gridSpan w:val="2"/>
            <w:tcBorders>
              <w:top w:val="single" w:sz="4" w:space="0" w:color="auto"/>
              <w:left w:val="nil"/>
              <w:bottom w:val="single" w:sz="4" w:space="0" w:color="auto"/>
              <w:right w:val="single" w:sz="4" w:space="0" w:color="auto"/>
            </w:tcBorders>
            <w:vAlign w:val="center"/>
            <w:hideMark/>
          </w:tcPr>
          <w:p w:rsidR="00201043" w:rsidRDefault="00A67EA6" w:rsidP="00A67EA6">
            <w:pPr>
              <w:spacing w:line="240" w:lineRule="auto"/>
              <w:rPr>
                <w:rFonts w:eastAsia="Times New Roman" w:cs="Arial"/>
                <w:sz w:val="20"/>
                <w:lang w:val="en-US" w:eastAsia="de-DE"/>
              </w:rPr>
            </w:pPr>
            <w:r>
              <w:rPr>
                <w:rFonts w:eastAsia="Times New Roman" w:cs="Arial"/>
                <w:sz w:val="20"/>
                <w:lang w:val="en-US" w:eastAsia="de-DE"/>
              </w:rPr>
              <w:t>[X</w:t>
            </w:r>
            <w:r w:rsidR="00201043">
              <w:rPr>
                <w:rFonts w:eastAsia="Times New Roman" w:cs="Arial"/>
                <w:sz w:val="20"/>
                <w:lang w:val="en-US" w:eastAsia="de-DE"/>
              </w:rPr>
              <w:t>]WP</w:t>
            </w:r>
          </w:p>
        </w:tc>
        <w:tc>
          <w:tcPr>
            <w:tcW w:w="834" w:type="dxa"/>
            <w:gridSpan w:val="2"/>
            <w:tcBorders>
              <w:top w:val="single" w:sz="4" w:space="0" w:color="auto"/>
              <w:left w:val="single" w:sz="4" w:space="0" w:color="auto"/>
              <w:bottom w:val="single" w:sz="4" w:space="0" w:color="auto"/>
              <w:right w:val="single" w:sz="4" w:space="0" w:color="auto"/>
            </w:tcBorders>
            <w:vAlign w:val="center"/>
          </w:tcPr>
          <w:p w:rsidR="00201043" w:rsidRDefault="00201043" w:rsidP="00201043">
            <w:pPr>
              <w:spacing w:line="240" w:lineRule="auto"/>
              <w:jc w:val="center"/>
              <w:rPr>
                <w:rFonts w:eastAsia="Times New Roman" w:cs="Arial"/>
                <w:sz w:val="20"/>
                <w:lang w:val="en-US" w:eastAsia="de-DE"/>
              </w:rPr>
            </w:pPr>
            <w:r>
              <w:rPr>
                <w:rFonts w:eastAsia="Times New Roman" w:cs="Arial"/>
                <w:sz w:val="20"/>
                <w:lang w:val="en-US" w:eastAsia="de-DE"/>
              </w:rPr>
              <w:t>6</w:t>
            </w:r>
          </w:p>
        </w:tc>
        <w:tc>
          <w:tcPr>
            <w:tcW w:w="1284" w:type="dxa"/>
            <w:gridSpan w:val="3"/>
            <w:tcBorders>
              <w:top w:val="single" w:sz="4" w:space="0" w:color="auto"/>
              <w:left w:val="single" w:sz="4" w:space="0" w:color="auto"/>
              <w:bottom w:val="single" w:sz="4" w:space="0" w:color="auto"/>
              <w:right w:val="single" w:sz="4" w:space="0" w:color="auto"/>
            </w:tcBorders>
            <w:vAlign w:val="center"/>
          </w:tcPr>
          <w:p w:rsidR="00201043" w:rsidRPr="0010118A" w:rsidRDefault="00201043" w:rsidP="00201043">
            <w:pPr>
              <w:spacing w:line="240" w:lineRule="auto"/>
              <w:jc w:val="center"/>
              <w:rPr>
                <w:rFonts w:eastAsia="Times New Roman" w:cs="Arial"/>
                <w:sz w:val="20"/>
                <w:lang w:eastAsia="de-DE"/>
              </w:rPr>
            </w:pPr>
            <w:r>
              <w:rPr>
                <w:rFonts w:eastAsia="Times New Roman" w:cs="Arial"/>
                <w:sz w:val="20"/>
                <w:lang w:eastAsia="de-DE"/>
              </w:rPr>
              <w:t>3</w:t>
            </w:r>
            <w:r w:rsidRPr="0010118A">
              <w:rPr>
                <w:rFonts w:eastAsia="Times New Roman" w:cs="Arial"/>
                <w:sz w:val="20"/>
                <w:lang w:eastAsia="de-DE"/>
              </w:rPr>
              <w:t>0</w:t>
            </w:r>
            <w:r w:rsidRPr="0010118A">
              <w:rPr>
                <w:rFonts w:eastAsia="Times New Roman" w:cs="Arial"/>
                <w:sz w:val="20"/>
                <w:lang w:eastAsia="de-DE"/>
              </w:rPr>
              <w:br/>
            </w:r>
            <w:r>
              <w:rPr>
                <w:rFonts w:eastAsia="Times New Roman" w:cs="Arial"/>
                <w:sz w:val="20"/>
                <w:lang w:eastAsia="de-DE"/>
              </w:rPr>
              <w:t>(2 SWS)</w:t>
            </w:r>
          </w:p>
        </w:tc>
        <w:tc>
          <w:tcPr>
            <w:tcW w:w="1341" w:type="dxa"/>
            <w:gridSpan w:val="2"/>
            <w:tcBorders>
              <w:top w:val="single" w:sz="4" w:space="0" w:color="auto"/>
              <w:left w:val="single" w:sz="4" w:space="0" w:color="auto"/>
              <w:bottom w:val="single" w:sz="4" w:space="0" w:color="auto"/>
              <w:right w:val="single" w:sz="8" w:space="0" w:color="auto"/>
            </w:tcBorders>
            <w:vAlign w:val="center"/>
          </w:tcPr>
          <w:p w:rsidR="00201043" w:rsidRPr="0010118A" w:rsidRDefault="00201043" w:rsidP="00201043">
            <w:pPr>
              <w:spacing w:line="240" w:lineRule="auto"/>
              <w:jc w:val="center"/>
              <w:rPr>
                <w:rFonts w:eastAsia="Times New Roman" w:cs="Arial"/>
                <w:sz w:val="20"/>
                <w:lang w:eastAsia="de-DE"/>
              </w:rPr>
            </w:pPr>
            <w:r>
              <w:rPr>
                <w:rFonts w:eastAsia="Times New Roman" w:cs="Arial"/>
                <w:sz w:val="20"/>
                <w:lang w:eastAsia="de-DE"/>
              </w:rPr>
              <w:t>150</w:t>
            </w:r>
          </w:p>
        </w:tc>
      </w:tr>
      <w:tr w:rsidR="00201043" w:rsidTr="00201043">
        <w:trPr>
          <w:cantSplit/>
          <w:trHeight w:val="323"/>
          <w:jc w:val="right"/>
        </w:trPr>
        <w:tc>
          <w:tcPr>
            <w:tcW w:w="581" w:type="dxa"/>
            <w:vMerge/>
            <w:tcBorders>
              <w:top w:val="single" w:sz="8" w:space="0" w:color="auto"/>
              <w:left w:val="single" w:sz="8" w:space="0" w:color="auto"/>
              <w:bottom w:val="single" w:sz="4"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474" w:type="dxa"/>
            <w:gridSpan w:val="2"/>
            <w:tcBorders>
              <w:top w:val="single" w:sz="4" w:space="0" w:color="auto"/>
              <w:left w:val="single" w:sz="4" w:space="0" w:color="auto"/>
              <w:bottom w:val="single" w:sz="4" w:space="0" w:color="auto"/>
              <w:right w:val="single" w:sz="2" w:space="0" w:color="auto"/>
            </w:tcBorders>
            <w:vAlign w:val="center"/>
            <w:hideMark/>
          </w:tcPr>
          <w:p w:rsidR="00201043" w:rsidRPr="0010118A" w:rsidRDefault="00201043" w:rsidP="00201043">
            <w:pPr>
              <w:spacing w:line="240" w:lineRule="auto"/>
              <w:jc w:val="center"/>
              <w:rPr>
                <w:rFonts w:eastAsia="Times New Roman" w:cs="Arial"/>
                <w:lang w:eastAsia="de-DE"/>
              </w:rPr>
            </w:pPr>
            <w:r w:rsidRPr="0010118A">
              <w:rPr>
                <w:rFonts w:eastAsia="Times New Roman" w:cs="Arial"/>
                <w:lang w:eastAsia="de-DE"/>
              </w:rPr>
              <w:t>2.</w:t>
            </w:r>
          </w:p>
        </w:tc>
        <w:tc>
          <w:tcPr>
            <w:tcW w:w="665" w:type="dxa"/>
            <w:gridSpan w:val="2"/>
            <w:tcBorders>
              <w:top w:val="single" w:sz="4" w:space="0" w:color="auto"/>
              <w:left w:val="single" w:sz="2" w:space="0" w:color="auto"/>
              <w:bottom w:val="single" w:sz="4" w:space="0" w:color="auto"/>
              <w:right w:val="single" w:sz="4" w:space="0" w:color="auto"/>
            </w:tcBorders>
            <w:vAlign w:val="center"/>
          </w:tcPr>
          <w:p w:rsidR="00201043" w:rsidRPr="0010118A" w:rsidRDefault="00201043" w:rsidP="00201043">
            <w:pPr>
              <w:spacing w:line="240" w:lineRule="auto"/>
              <w:rPr>
                <w:rFonts w:eastAsia="Times New Roman" w:cs="Arial"/>
                <w:sz w:val="20"/>
                <w:lang w:eastAsia="de-DE"/>
              </w:rPr>
            </w:pPr>
          </w:p>
        </w:tc>
        <w:tc>
          <w:tcPr>
            <w:tcW w:w="3068" w:type="dxa"/>
            <w:gridSpan w:val="8"/>
            <w:tcBorders>
              <w:top w:val="single" w:sz="4" w:space="0" w:color="auto"/>
              <w:left w:val="single" w:sz="2" w:space="0" w:color="auto"/>
              <w:bottom w:val="single" w:sz="4" w:space="0" w:color="auto"/>
              <w:right w:val="single" w:sz="4" w:space="0" w:color="auto"/>
            </w:tcBorders>
            <w:vAlign w:val="center"/>
          </w:tcPr>
          <w:p w:rsidR="00201043" w:rsidRPr="0010118A" w:rsidRDefault="00201043" w:rsidP="00201043">
            <w:pPr>
              <w:spacing w:line="240" w:lineRule="auto"/>
              <w:rPr>
                <w:rFonts w:eastAsia="Times New Roman" w:cs="Arial"/>
                <w:sz w:val="20"/>
                <w:lang w:eastAsia="de-DE"/>
              </w:rPr>
            </w:pPr>
          </w:p>
        </w:tc>
        <w:tc>
          <w:tcPr>
            <w:tcW w:w="713" w:type="dxa"/>
            <w:gridSpan w:val="4"/>
            <w:tcBorders>
              <w:top w:val="single" w:sz="4" w:space="0" w:color="auto"/>
              <w:left w:val="single" w:sz="4" w:space="0" w:color="auto"/>
              <w:bottom w:val="single" w:sz="4" w:space="0" w:color="auto"/>
              <w:right w:val="nil"/>
            </w:tcBorders>
            <w:vAlign w:val="center"/>
            <w:hideMark/>
          </w:tcPr>
          <w:p w:rsidR="00201043" w:rsidRPr="0010118A" w:rsidRDefault="00201043" w:rsidP="00201043">
            <w:pPr>
              <w:spacing w:line="240" w:lineRule="auto"/>
              <w:rPr>
                <w:rFonts w:eastAsia="Times New Roman" w:cs="Arial"/>
                <w:sz w:val="20"/>
                <w:lang w:eastAsia="de-DE"/>
              </w:rPr>
            </w:pPr>
            <w:r w:rsidRPr="0010118A">
              <w:rPr>
                <w:rFonts w:eastAsia="Times New Roman" w:cs="Arial"/>
                <w:sz w:val="20"/>
                <w:lang w:eastAsia="de-DE"/>
              </w:rPr>
              <w:t xml:space="preserve">[ ] P  </w:t>
            </w:r>
          </w:p>
        </w:tc>
        <w:tc>
          <w:tcPr>
            <w:tcW w:w="736" w:type="dxa"/>
            <w:gridSpan w:val="2"/>
            <w:tcBorders>
              <w:top w:val="single" w:sz="4" w:space="0" w:color="auto"/>
              <w:left w:val="nil"/>
              <w:bottom w:val="single" w:sz="4" w:space="0" w:color="auto"/>
              <w:right w:val="single" w:sz="4" w:space="0" w:color="auto"/>
            </w:tcBorders>
            <w:vAlign w:val="center"/>
            <w:hideMark/>
          </w:tcPr>
          <w:p w:rsidR="00201043" w:rsidRPr="0010118A" w:rsidRDefault="00201043" w:rsidP="00201043">
            <w:pPr>
              <w:spacing w:line="240" w:lineRule="auto"/>
              <w:rPr>
                <w:rFonts w:eastAsia="Times New Roman" w:cs="Arial"/>
                <w:sz w:val="20"/>
                <w:lang w:eastAsia="de-DE"/>
              </w:rPr>
            </w:pPr>
            <w:r w:rsidRPr="0010118A">
              <w:rPr>
                <w:rFonts w:eastAsia="Times New Roman" w:cs="Arial"/>
                <w:sz w:val="20"/>
                <w:lang w:eastAsia="de-DE"/>
              </w:rPr>
              <w:t>[ ] WP</w:t>
            </w:r>
          </w:p>
        </w:tc>
        <w:tc>
          <w:tcPr>
            <w:tcW w:w="834" w:type="dxa"/>
            <w:gridSpan w:val="2"/>
            <w:tcBorders>
              <w:top w:val="single" w:sz="4" w:space="0" w:color="auto"/>
              <w:left w:val="single" w:sz="4" w:space="0" w:color="auto"/>
              <w:bottom w:val="single" w:sz="4" w:space="0" w:color="auto"/>
              <w:right w:val="single" w:sz="4" w:space="0" w:color="auto"/>
            </w:tcBorders>
            <w:vAlign w:val="center"/>
          </w:tcPr>
          <w:p w:rsidR="00201043" w:rsidRPr="0010118A" w:rsidRDefault="00201043" w:rsidP="00201043">
            <w:pPr>
              <w:spacing w:line="240" w:lineRule="auto"/>
              <w:jc w:val="center"/>
              <w:rPr>
                <w:rFonts w:eastAsia="Times New Roman" w:cs="Arial"/>
                <w:sz w:val="20"/>
                <w:lang w:eastAsia="de-DE"/>
              </w:rPr>
            </w:pPr>
          </w:p>
        </w:tc>
        <w:tc>
          <w:tcPr>
            <w:tcW w:w="1284" w:type="dxa"/>
            <w:gridSpan w:val="3"/>
            <w:tcBorders>
              <w:top w:val="single" w:sz="4" w:space="0" w:color="auto"/>
              <w:left w:val="single" w:sz="4" w:space="0" w:color="auto"/>
              <w:bottom w:val="single" w:sz="4" w:space="0" w:color="auto"/>
              <w:right w:val="single" w:sz="4" w:space="0" w:color="auto"/>
            </w:tcBorders>
            <w:vAlign w:val="center"/>
          </w:tcPr>
          <w:p w:rsidR="00201043" w:rsidRPr="0010118A" w:rsidRDefault="00201043" w:rsidP="00201043">
            <w:pPr>
              <w:spacing w:line="240" w:lineRule="auto"/>
              <w:jc w:val="center"/>
              <w:rPr>
                <w:rFonts w:eastAsia="Times New Roman" w:cs="Arial"/>
                <w:sz w:val="20"/>
                <w:lang w:eastAsia="de-DE"/>
              </w:rPr>
            </w:pPr>
          </w:p>
        </w:tc>
        <w:tc>
          <w:tcPr>
            <w:tcW w:w="1341" w:type="dxa"/>
            <w:gridSpan w:val="2"/>
            <w:tcBorders>
              <w:top w:val="single" w:sz="4" w:space="0" w:color="auto"/>
              <w:left w:val="single" w:sz="4" w:space="0" w:color="auto"/>
              <w:bottom w:val="single" w:sz="4" w:space="0" w:color="auto"/>
              <w:right w:val="single" w:sz="8" w:space="0" w:color="auto"/>
            </w:tcBorders>
            <w:vAlign w:val="center"/>
          </w:tcPr>
          <w:p w:rsidR="00201043" w:rsidRPr="0010118A" w:rsidRDefault="00201043" w:rsidP="00201043">
            <w:pPr>
              <w:spacing w:line="240" w:lineRule="auto"/>
              <w:jc w:val="center"/>
              <w:rPr>
                <w:rFonts w:eastAsia="Times New Roman" w:cs="Arial"/>
                <w:sz w:val="20"/>
                <w:lang w:eastAsia="de-DE"/>
              </w:rPr>
            </w:pPr>
          </w:p>
        </w:tc>
      </w:tr>
      <w:tr w:rsidR="00201043" w:rsidTr="00201043">
        <w:trPr>
          <w:cantSplit/>
          <w:trHeight w:val="323"/>
          <w:jc w:val="right"/>
        </w:trPr>
        <w:tc>
          <w:tcPr>
            <w:tcW w:w="581" w:type="dxa"/>
            <w:vMerge/>
            <w:tcBorders>
              <w:top w:val="single" w:sz="8" w:space="0" w:color="auto"/>
              <w:left w:val="single" w:sz="8" w:space="0" w:color="auto"/>
              <w:bottom w:val="single" w:sz="4"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474" w:type="dxa"/>
            <w:gridSpan w:val="2"/>
            <w:tcBorders>
              <w:top w:val="single" w:sz="4" w:space="0" w:color="auto"/>
              <w:left w:val="single" w:sz="4" w:space="0" w:color="auto"/>
              <w:bottom w:val="single" w:sz="4" w:space="0" w:color="auto"/>
              <w:right w:val="single" w:sz="2" w:space="0" w:color="auto"/>
            </w:tcBorders>
            <w:vAlign w:val="center"/>
            <w:hideMark/>
          </w:tcPr>
          <w:p w:rsidR="00201043" w:rsidRPr="0010118A" w:rsidRDefault="00201043" w:rsidP="00201043">
            <w:pPr>
              <w:spacing w:line="240" w:lineRule="auto"/>
              <w:jc w:val="center"/>
              <w:rPr>
                <w:rFonts w:eastAsia="Times New Roman" w:cs="Arial"/>
                <w:lang w:eastAsia="de-DE"/>
              </w:rPr>
            </w:pPr>
            <w:r w:rsidRPr="0010118A">
              <w:rPr>
                <w:rFonts w:eastAsia="Times New Roman" w:cs="Arial"/>
                <w:lang w:eastAsia="de-DE"/>
              </w:rPr>
              <w:t>3.</w:t>
            </w:r>
          </w:p>
        </w:tc>
        <w:tc>
          <w:tcPr>
            <w:tcW w:w="665" w:type="dxa"/>
            <w:gridSpan w:val="2"/>
            <w:tcBorders>
              <w:top w:val="single" w:sz="4" w:space="0" w:color="auto"/>
              <w:left w:val="single" w:sz="2" w:space="0" w:color="auto"/>
              <w:bottom w:val="single" w:sz="4" w:space="0" w:color="auto"/>
              <w:right w:val="single" w:sz="4" w:space="0" w:color="auto"/>
            </w:tcBorders>
            <w:vAlign w:val="center"/>
          </w:tcPr>
          <w:p w:rsidR="00201043" w:rsidRPr="0010118A" w:rsidRDefault="00201043" w:rsidP="00201043">
            <w:pPr>
              <w:spacing w:line="240" w:lineRule="auto"/>
              <w:rPr>
                <w:rFonts w:eastAsia="Times New Roman" w:cs="Arial"/>
                <w:sz w:val="20"/>
                <w:lang w:eastAsia="de-DE"/>
              </w:rPr>
            </w:pPr>
          </w:p>
        </w:tc>
        <w:tc>
          <w:tcPr>
            <w:tcW w:w="3068" w:type="dxa"/>
            <w:gridSpan w:val="8"/>
            <w:tcBorders>
              <w:top w:val="single" w:sz="4" w:space="0" w:color="auto"/>
              <w:left w:val="single" w:sz="2" w:space="0" w:color="auto"/>
              <w:bottom w:val="single" w:sz="4" w:space="0" w:color="auto"/>
              <w:right w:val="single" w:sz="4" w:space="0" w:color="auto"/>
            </w:tcBorders>
            <w:vAlign w:val="center"/>
          </w:tcPr>
          <w:p w:rsidR="00201043" w:rsidRPr="0010118A" w:rsidRDefault="00201043" w:rsidP="00201043">
            <w:pPr>
              <w:spacing w:line="240" w:lineRule="auto"/>
              <w:rPr>
                <w:rFonts w:eastAsia="Times New Roman" w:cs="Arial"/>
                <w:sz w:val="20"/>
                <w:lang w:eastAsia="de-DE"/>
              </w:rPr>
            </w:pPr>
          </w:p>
        </w:tc>
        <w:tc>
          <w:tcPr>
            <w:tcW w:w="713" w:type="dxa"/>
            <w:gridSpan w:val="4"/>
            <w:tcBorders>
              <w:top w:val="single" w:sz="4" w:space="0" w:color="auto"/>
              <w:left w:val="single" w:sz="4" w:space="0" w:color="auto"/>
              <w:bottom w:val="single" w:sz="4" w:space="0" w:color="auto"/>
              <w:right w:val="nil"/>
            </w:tcBorders>
            <w:vAlign w:val="center"/>
            <w:hideMark/>
          </w:tcPr>
          <w:p w:rsidR="00201043" w:rsidRPr="0010118A" w:rsidRDefault="00201043" w:rsidP="00201043">
            <w:pPr>
              <w:spacing w:line="240" w:lineRule="auto"/>
              <w:rPr>
                <w:rFonts w:eastAsia="Times New Roman" w:cs="Arial"/>
                <w:sz w:val="20"/>
                <w:lang w:eastAsia="de-DE"/>
              </w:rPr>
            </w:pPr>
            <w:r w:rsidRPr="0010118A">
              <w:rPr>
                <w:rFonts w:eastAsia="Times New Roman" w:cs="Arial"/>
                <w:sz w:val="20"/>
                <w:lang w:eastAsia="de-DE"/>
              </w:rPr>
              <w:t xml:space="preserve">[ ] P  </w:t>
            </w:r>
          </w:p>
        </w:tc>
        <w:tc>
          <w:tcPr>
            <w:tcW w:w="736" w:type="dxa"/>
            <w:gridSpan w:val="2"/>
            <w:tcBorders>
              <w:top w:val="single" w:sz="4" w:space="0" w:color="auto"/>
              <w:left w:val="nil"/>
              <w:bottom w:val="single" w:sz="4" w:space="0" w:color="auto"/>
              <w:right w:val="single" w:sz="4" w:space="0" w:color="auto"/>
            </w:tcBorders>
            <w:vAlign w:val="center"/>
            <w:hideMark/>
          </w:tcPr>
          <w:p w:rsidR="00201043" w:rsidRPr="0010118A" w:rsidRDefault="00201043" w:rsidP="00201043">
            <w:pPr>
              <w:spacing w:line="240" w:lineRule="auto"/>
              <w:rPr>
                <w:rFonts w:eastAsia="Times New Roman" w:cs="Arial"/>
                <w:sz w:val="20"/>
                <w:lang w:eastAsia="de-DE"/>
              </w:rPr>
            </w:pPr>
            <w:r w:rsidRPr="0010118A">
              <w:rPr>
                <w:rFonts w:eastAsia="Times New Roman" w:cs="Arial"/>
                <w:sz w:val="20"/>
                <w:lang w:eastAsia="de-DE"/>
              </w:rPr>
              <w:t>[ ] WP</w:t>
            </w:r>
          </w:p>
        </w:tc>
        <w:tc>
          <w:tcPr>
            <w:tcW w:w="834" w:type="dxa"/>
            <w:gridSpan w:val="2"/>
            <w:tcBorders>
              <w:top w:val="single" w:sz="4" w:space="0" w:color="auto"/>
              <w:left w:val="single" w:sz="4" w:space="0" w:color="auto"/>
              <w:bottom w:val="single" w:sz="4" w:space="0" w:color="auto"/>
              <w:right w:val="single" w:sz="4" w:space="0" w:color="auto"/>
            </w:tcBorders>
            <w:vAlign w:val="center"/>
          </w:tcPr>
          <w:p w:rsidR="00201043" w:rsidRPr="0010118A" w:rsidRDefault="00201043" w:rsidP="00201043">
            <w:pPr>
              <w:spacing w:line="240" w:lineRule="auto"/>
              <w:jc w:val="center"/>
              <w:rPr>
                <w:rFonts w:eastAsia="Times New Roman" w:cs="Arial"/>
                <w:sz w:val="20"/>
                <w:lang w:eastAsia="de-DE"/>
              </w:rPr>
            </w:pPr>
          </w:p>
        </w:tc>
        <w:tc>
          <w:tcPr>
            <w:tcW w:w="1284" w:type="dxa"/>
            <w:gridSpan w:val="3"/>
            <w:tcBorders>
              <w:top w:val="single" w:sz="4" w:space="0" w:color="auto"/>
              <w:left w:val="single" w:sz="4" w:space="0" w:color="auto"/>
              <w:bottom w:val="single" w:sz="4" w:space="0" w:color="auto"/>
              <w:right w:val="single" w:sz="4" w:space="0" w:color="auto"/>
            </w:tcBorders>
            <w:vAlign w:val="center"/>
          </w:tcPr>
          <w:p w:rsidR="00201043" w:rsidRPr="0010118A" w:rsidRDefault="00201043" w:rsidP="00201043">
            <w:pPr>
              <w:spacing w:line="240" w:lineRule="auto"/>
              <w:jc w:val="center"/>
              <w:rPr>
                <w:rFonts w:eastAsia="Times New Roman" w:cs="Arial"/>
                <w:sz w:val="20"/>
                <w:lang w:eastAsia="de-DE"/>
              </w:rPr>
            </w:pPr>
          </w:p>
        </w:tc>
        <w:tc>
          <w:tcPr>
            <w:tcW w:w="1341" w:type="dxa"/>
            <w:gridSpan w:val="2"/>
            <w:tcBorders>
              <w:top w:val="single" w:sz="4" w:space="0" w:color="auto"/>
              <w:left w:val="single" w:sz="4" w:space="0" w:color="auto"/>
              <w:bottom w:val="single" w:sz="4" w:space="0" w:color="auto"/>
              <w:right w:val="single" w:sz="8" w:space="0" w:color="auto"/>
            </w:tcBorders>
            <w:vAlign w:val="center"/>
          </w:tcPr>
          <w:p w:rsidR="00201043" w:rsidRPr="0010118A" w:rsidRDefault="00201043" w:rsidP="00201043">
            <w:pPr>
              <w:spacing w:line="240" w:lineRule="auto"/>
              <w:jc w:val="center"/>
              <w:rPr>
                <w:rFonts w:eastAsia="Times New Roman" w:cs="Arial"/>
                <w:sz w:val="20"/>
                <w:lang w:eastAsia="de-DE"/>
              </w:rPr>
            </w:pPr>
          </w:p>
        </w:tc>
      </w:tr>
      <w:tr w:rsidR="00201043" w:rsidTr="00201043">
        <w:trPr>
          <w:cantSplit/>
          <w:trHeight w:val="323"/>
          <w:jc w:val="right"/>
        </w:trPr>
        <w:tc>
          <w:tcPr>
            <w:tcW w:w="581" w:type="dxa"/>
            <w:vMerge/>
            <w:tcBorders>
              <w:top w:val="single" w:sz="8" w:space="0" w:color="auto"/>
              <w:left w:val="single" w:sz="8" w:space="0" w:color="auto"/>
              <w:bottom w:val="single" w:sz="4"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474" w:type="dxa"/>
            <w:gridSpan w:val="2"/>
            <w:tcBorders>
              <w:top w:val="single" w:sz="4" w:space="0" w:color="auto"/>
              <w:left w:val="single" w:sz="4" w:space="0" w:color="auto"/>
              <w:bottom w:val="single" w:sz="4" w:space="0" w:color="auto"/>
              <w:right w:val="single" w:sz="2" w:space="0" w:color="auto"/>
            </w:tcBorders>
            <w:vAlign w:val="center"/>
            <w:hideMark/>
          </w:tcPr>
          <w:p w:rsidR="00201043" w:rsidRPr="0010118A" w:rsidRDefault="00201043" w:rsidP="00201043">
            <w:pPr>
              <w:spacing w:line="240" w:lineRule="auto"/>
              <w:jc w:val="center"/>
              <w:rPr>
                <w:rFonts w:eastAsia="Times New Roman" w:cs="Arial"/>
                <w:lang w:eastAsia="de-DE"/>
              </w:rPr>
            </w:pPr>
            <w:r w:rsidRPr="0010118A">
              <w:rPr>
                <w:rFonts w:eastAsia="Times New Roman" w:cs="Arial"/>
                <w:lang w:eastAsia="de-DE"/>
              </w:rPr>
              <w:t>4.</w:t>
            </w:r>
          </w:p>
        </w:tc>
        <w:tc>
          <w:tcPr>
            <w:tcW w:w="665" w:type="dxa"/>
            <w:gridSpan w:val="2"/>
            <w:tcBorders>
              <w:top w:val="single" w:sz="4" w:space="0" w:color="auto"/>
              <w:left w:val="single" w:sz="2" w:space="0" w:color="auto"/>
              <w:bottom w:val="single" w:sz="4" w:space="0" w:color="auto"/>
              <w:right w:val="single" w:sz="4" w:space="0" w:color="auto"/>
            </w:tcBorders>
            <w:vAlign w:val="center"/>
          </w:tcPr>
          <w:p w:rsidR="00201043" w:rsidRPr="0010118A" w:rsidRDefault="00201043" w:rsidP="00201043">
            <w:pPr>
              <w:spacing w:line="240" w:lineRule="auto"/>
              <w:rPr>
                <w:rFonts w:eastAsia="Times New Roman" w:cs="Arial"/>
                <w:sz w:val="20"/>
                <w:lang w:eastAsia="de-DE"/>
              </w:rPr>
            </w:pPr>
          </w:p>
        </w:tc>
        <w:tc>
          <w:tcPr>
            <w:tcW w:w="3068" w:type="dxa"/>
            <w:gridSpan w:val="8"/>
            <w:tcBorders>
              <w:top w:val="single" w:sz="4" w:space="0" w:color="auto"/>
              <w:left w:val="single" w:sz="2" w:space="0" w:color="auto"/>
              <w:bottom w:val="single" w:sz="4" w:space="0" w:color="auto"/>
              <w:right w:val="single" w:sz="4" w:space="0" w:color="auto"/>
            </w:tcBorders>
            <w:vAlign w:val="center"/>
          </w:tcPr>
          <w:p w:rsidR="00201043" w:rsidRPr="0010118A" w:rsidRDefault="00201043" w:rsidP="00201043">
            <w:pPr>
              <w:spacing w:line="240" w:lineRule="auto"/>
              <w:rPr>
                <w:rFonts w:eastAsia="Times New Roman" w:cs="Arial"/>
                <w:sz w:val="20"/>
                <w:lang w:eastAsia="de-DE"/>
              </w:rPr>
            </w:pPr>
          </w:p>
        </w:tc>
        <w:tc>
          <w:tcPr>
            <w:tcW w:w="713" w:type="dxa"/>
            <w:gridSpan w:val="4"/>
            <w:tcBorders>
              <w:top w:val="single" w:sz="4" w:space="0" w:color="auto"/>
              <w:left w:val="single" w:sz="4" w:space="0" w:color="auto"/>
              <w:bottom w:val="single" w:sz="4" w:space="0" w:color="auto"/>
              <w:right w:val="nil"/>
            </w:tcBorders>
            <w:vAlign w:val="center"/>
            <w:hideMark/>
          </w:tcPr>
          <w:p w:rsidR="00201043" w:rsidRPr="0010118A" w:rsidRDefault="00201043" w:rsidP="00201043">
            <w:pPr>
              <w:spacing w:line="240" w:lineRule="auto"/>
              <w:rPr>
                <w:rFonts w:eastAsia="Times New Roman" w:cs="Arial"/>
                <w:sz w:val="20"/>
                <w:lang w:eastAsia="de-DE"/>
              </w:rPr>
            </w:pPr>
            <w:r w:rsidRPr="0010118A">
              <w:rPr>
                <w:rFonts w:eastAsia="Times New Roman" w:cs="Arial"/>
                <w:sz w:val="20"/>
                <w:lang w:eastAsia="de-DE"/>
              </w:rPr>
              <w:t xml:space="preserve">[ ] P  </w:t>
            </w:r>
          </w:p>
        </w:tc>
        <w:tc>
          <w:tcPr>
            <w:tcW w:w="736" w:type="dxa"/>
            <w:gridSpan w:val="2"/>
            <w:tcBorders>
              <w:top w:val="single" w:sz="4" w:space="0" w:color="auto"/>
              <w:left w:val="nil"/>
              <w:bottom w:val="single" w:sz="4" w:space="0" w:color="auto"/>
              <w:right w:val="single" w:sz="4" w:space="0" w:color="auto"/>
            </w:tcBorders>
            <w:vAlign w:val="center"/>
            <w:hideMark/>
          </w:tcPr>
          <w:p w:rsidR="00201043" w:rsidRDefault="00201043" w:rsidP="00201043">
            <w:pPr>
              <w:spacing w:line="240" w:lineRule="auto"/>
              <w:rPr>
                <w:rFonts w:eastAsia="Times New Roman" w:cs="Arial"/>
                <w:sz w:val="20"/>
                <w:lang w:eastAsia="de-DE"/>
              </w:rPr>
            </w:pPr>
            <w:r>
              <w:rPr>
                <w:rFonts w:eastAsia="Times New Roman" w:cs="Arial"/>
                <w:sz w:val="20"/>
                <w:lang w:eastAsia="de-DE"/>
              </w:rPr>
              <w:t>[ ] WP</w:t>
            </w:r>
          </w:p>
        </w:tc>
        <w:tc>
          <w:tcPr>
            <w:tcW w:w="834" w:type="dxa"/>
            <w:gridSpan w:val="2"/>
            <w:tcBorders>
              <w:top w:val="single" w:sz="4" w:space="0" w:color="auto"/>
              <w:left w:val="single" w:sz="4" w:space="0" w:color="auto"/>
              <w:bottom w:val="single" w:sz="4" w:space="0" w:color="auto"/>
              <w:right w:val="single" w:sz="4" w:space="0" w:color="auto"/>
            </w:tcBorders>
            <w:vAlign w:val="center"/>
          </w:tcPr>
          <w:p w:rsidR="00201043" w:rsidRDefault="00201043" w:rsidP="00201043">
            <w:pPr>
              <w:spacing w:line="240" w:lineRule="auto"/>
              <w:jc w:val="center"/>
              <w:rPr>
                <w:rFonts w:eastAsia="Times New Roman" w:cs="Arial"/>
                <w:sz w:val="20"/>
                <w:lang w:eastAsia="de-DE"/>
              </w:rPr>
            </w:pPr>
          </w:p>
        </w:tc>
        <w:tc>
          <w:tcPr>
            <w:tcW w:w="1284" w:type="dxa"/>
            <w:gridSpan w:val="3"/>
            <w:tcBorders>
              <w:top w:val="single" w:sz="4" w:space="0" w:color="auto"/>
              <w:left w:val="single" w:sz="4" w:space="0" w:color="auto"/>
              <w:bottom w:val="single" w:sz="4" w:space="0" w:color="auto"/>
              <w:right w:val="single" w:sz="4" w:space="0" w:color="auto"/>
            </w:tcBorders>
            <w:vAlign w:val="center"/>
          </w:tcPr>
          <w:p w:rsidR="00201043" w:rsidRDefault="00201043" w:rsidP="00201043">
            <w:pPr>
              <w:spacing w:line="240" w:lineRule="auto"/>
              <w:jc w:val="center"/>
              <w:rPr>
                <w:rFonts w:eastAsia="Times New Roman" w:cs="Arial"/>
                <w:sz w:val="20"/>
                <w:lang w:eastAsia="de-DE"/>
              </w:rPr>
            </w:pPr>
          </w:p>
        </w:tc>
        <w:tc>
          <w:tcPr>
            <w:tcW w:w="1341" w:type="dxa"/>
            <w:gridSpan w:val="2"/>
            <w:tcBorders>
              <w:top w:val="single" w:sz="4" w:space="0" w:color="auto"/>
              <w:left w:val="single" w:sz="4" w:space="0" w:color="auto"/>
              <w:bottom w:val="single" w:sz="4" w:space="0" w:color="auto"/>
              <w:right w:val="single" w:sz="8" w:space="0" w:color="auto"/>
            </w:tcBorders>
            <w:vAlign w:val="center"/>
          </w:tcPr>
          <w:p w:rsidR="00201043" w:rsidRDefault="00201043" w:rsidP="00201043">
            <w:pPr>
              <w:spacing w:line="240" w:lineRule="auto"/>
              <w:jc w:val="center"/>
              <w:rPr>
                <w:rFonts w:eastAsia="Times New Roman" w:cs="Arial"/>
                <w:sz w:val="20"/>
                <w:lang w:eastAsia="de-DE"/>
              </w:rPr>
            </w:pPr>
          </w:p>
        </w:tc>
      </w:tr>
      <w:tr w:rsidR="00201043" w:rsidTr="00201043">
        <w:trPr>
          <w:trHeight w:val="57"/>
          <w:jc w:val="right"/>
        </w:trPr>
        <w:tc>
          <w:tcPr>
            <w:tcW w:w="9696" w:type="dxa"/>
            <w:gridSpan w:val="26"/>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4"/>
                <w:lang w:eastAsia="de-DE"/>
              </w:rPr>
            </w:pPr>
          </w:p>
        </w:tc>
      </w:tr>
      <w:tr w:rsidR="00201043" w:rsidTr="00201043">
        <w:trPr>
          <w:cantSplit/>
          <w:trHeight w:val="283"/>
          <w:jc w:val="right"/>
        </w:trPr>
        <w:tc>
          <w:tcPr>
            <w:tcW w:w="581" w:type="dxa"/>
            <w:vMerge w:val="restart"/>
            <w:tcBorders>
              <w:top w:val="single" w:sz="8" w:space="0" w:color="auto"/>
              <w:left w:val="single" w:sz="8"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4</w:t>
            </w:r>
          </w:p>
        </w:tc>
        <w:tc>
          <w:tcPr>
            <w:tcW w:w="9115" w:type="dxa"/>
            <w:gridSpan w:val="25"/>
            <w:tcBorders>
              <w:top w:val="single" w:sz="8" w:space="0" w:color="auto"/>
              <w:left w:val="single" w:sz="4" w:space="0" w:color="auto"/>
              <w:bottom w:val="nil"/>
              <w:right w:val="single" w:sz="8" w:space="0" w:color="auto"/>
            </w:tcBorders>
            <w:vAlign w:val="center"/>
            <w:hideMark/>
          </w:tcPr>
          <w:p w:rsidR="00B67138" w:rsidRDefault="00201043" w:rsidP="00E86FDE">
            <w:pPr>
              <w:spacing w:line="240" w:lineRule="auto"/>
              <w:rPr>
                <w:rFonts w:eastAsia="Times New Roman" w:cs="Arial"/>
                <w:b/>
                <w:lang w:eastAsia="de-DE"/>
              </w:rPr>
            </w:pPr>
            <w:r>
              <w:rPr>
                <w:rFonts w:eastAsia="Times New Roman" w:cs="Arial"/>
                <w:b/>
                <w:lang w:eastAsia="de-DE"/>
              </w:rPr>
              <w:t>Lehrinhalte:</w:t>
            </w:r>
          </w:p>
        </w:tc>
      </w:tr>
      <w:tr w:rsidR="006F4B82" w:rsidRPr="00E86062" w:rsidTr="00E54D7E">
        <w:trPr>
          <w:cantSplit/>
          <w:trHeight w:val="7902"/>
          <w:jc w:val="right"/>
        </w:trPr>
        <w:tc>
          <w:tcPr>
            <w:tcW w:w="581" w:type="dxa"/>
            <w:vMerge/>
            <w:tcBorders>
              <w:left w:val="single" w:sz="8" w:space="0" w:color="auto"/>
              <w:right w:val="single" w:sz="4" w:space="0" w:color="auto"/>
            </w:tcBorders>
            <w:vAlign w:val="center"/>
            <w:hideMark/>
          </w:tcPr>
          <w:p w:rsidR="006F4B82" w:rsidRDefault="006F4B82" w:rsidP="00201043">
            <w:pPr>
              <w:spacing w:line="240" w:lineRule="auto"/>
              <w:jc w:val="left"/>
              <w:rPr>
                <w:rFonts w:eastAsia="Times New Roman" w:cs="Arial"/>
                <w:b/>
                <w:lang w:eastAsia="de-DE"/>
              </w:rPr>
            </w:pPr>
          </w:p>
        </w:tc>
        <w:tc>
          <w:tcPr>
            <w:tcW w:w="9115" w:type="dxa"/>
            <w:gridSpan w:val="25"/>
            <w:tcBorders>
              <w:top w:val="nil"/>
              <w:left w:val="single" w:sz="4" w:space="0" w:color="auto"/>
              <w:right w:val="single" w:sz="8" w:space="0" w:color="auto"/>
            </w:tcBorders>
          </w:tcPr>
          <w:p w:rsidR="006F4B82" w:rsidRDefault="006F4B82" w:rsidP="00E86FDE">
            <w:pPr>
              <w:spacing w:line="240" w:lineRule="auto"/>
              <w:rPr>
                <w:rFonts w:eastAsia="Times New Roman" w:cs="Arial"/>
                <w:sz w:val="20"/>
                <w:szCs w:val="20"/>
                <w:lang w:val="en-US" w:eastAsia="de-DE"/>
              </w:rPr>
            </w:pPr>
            <w:r w:rsidRPr="0010118A">
              <w:rPr>
                <w:rFonts w:eastAsia="Times New Roman" w:cs="Arial"/>
                <w:sz w:val="20"/>
                <w:szCs w:val="20"/>
                <w:lang w:val="en-US" w:eastAsia="de-DE"/>
              </w:rPr>
              <w:t xml:space="preserve">The module is part of the </w:t>
            </w:r>
            <w:r>
              <w:rPr>
                <w:rFonts w:eastAsia="Times New Roman" w:cs="Arial"/>
                <w:sz w:val="20"/>
                <w:szCs w:val="20"/>
                <w:lang w:val="en-US" w:eastAsia="de-DE"/>
              </w:rPr>
              <w:t xml:space="preserve">structured </w:t>
            </w:r>
            <w:r w:rsidRPr="0010118A">
              <w:rPr>
                <w:rFonts w:eastAsia="Times New Roman" w:cs="Arial"/>
                <w:sz w:val="20"/>
                <w:szCs w:val="20"/>
                <w:lang w:val="en-US" w:eastAsia="de-DE"/>
              </w:rPr>
              <w:t>PhD</w:t>
            </w:r>
            <w:r>
              <w:rPr>
                <w:rFonts w:eastAsia="Times New Roman" w:cs="Arial"/>
                <w:sz w:val="20"/>
                <w:szCs w:val="20"/>
                <w:lang w:val="en-US" w:eastAsia="de-DE"/>
              </w:rPr>
              <w:t xml:space="preserve"> program</w:t>
            </w:r>
            <w:r w:rsidRPr="0010118A">
              <w:rPr>
                <w:rFonts w:eastAsia="Times New Roman" w:cs="Arial"/>
                <w:sz w:val="20"/>
                <w:szCs w:val="20"/>
                <w:lang w:val="en-US" w:eastAsia="de-DE"/>
              </w:rPr>
              <w:t xml:space="preserve"> at </w:t>
            </w:r>
            <w:commentRangeStart w:id="3"/>
            <w:r w:rsidRPr="0010118A">
              <w:rPr>
                <w:rFonts w:eastAsia="Times New Roman" w:cs="Arial"/>
                <w:sz w:val="20"/>
                <w:szCs w:val="20"/>
                <w:lang w:val="en-US" w:eastAsia="de-DE"/>
              </w:rPr>
              <w:t>MSBE</w:t>
            </w:r>
            <w:commentRangeEnd w:id="3"/>
            <w:r w:rsidR="00E86062">
              <w:rPr>
                <w:rStyle w:val="Kommentarzeichen"/>
              </w:rPr>
              <w:commentReference w:id="3"/>
            </w:r>
            <w:r>
              <w:rPr>
                <w:rFonts w:eastAsia="Times New Roman" w:cs="Arial"/>
                <w:sz w:val="20"/>
                <w:szCs w:val="20"/>
                <w:lang w:val="en-US" w:eastAsia="de-DE"/>
              </w:rPr>
              <w:t>. PhD</w:t>
            </w:r>
            <w:r w:rsidR="00DD5C37">
              <w:rPr>
                <w:rFonts w:eastAsia="Times New Roman" w:cs="Arial"/>
                <w:sz w:val="20"/>
                <w:szCs w:val="20"/>
                <w:lang w:val="en-US" w:eastAsia="de-DE"/>
              </w:rPr>
              <w:t xml:space="preserve"> </w:t>
            </w:r>
            <w:r w:rsidR="00B1048D">
              <w:rPr>
                <w:rFonts w:eastAsia="Times New Roman" w:cs="Arial"/>
                <w:sz w:val="20"/>
                <w:szCs w:val="20"/>
                <w:lang w:val="en-US" w:eastAsia="de-DE"/>
              </w:rPr>
              <w:t xml:space="preserve">students </w:t>
            </w:r>
            <w:r w:rsidR="00DD5C37">
              <w:rPr>
                <w:rFonts w:eastAsia="Times New Roman" w:cs="Arial"/>
                <w:sz w:val="20"/>
                <w:szCs w:val="20"/>
                <w:lang w:val="en-US" w:eastAsia="de-DE"/>
              </w:rPr>
              <w:t>not enrolled in the program</w:t>
            </w:r>
            <w:r>
              <w:rPr>
                <w:rFonts w:eastAsia="Times New Roman" w:cs="Arial"/>
                <w:sz w:val="20"/>
                <w:szCs w:val="20"/>
                <w:lang w:val="en-US" w:eastAsia="de-DE"/>
              </w:rPr>
              <w:t xml:space="preserve"> and VWL Master students are allowed to attend classes as well, and can obtain an a)-certificate or 6 CP, respectively. The course offers a discussion of themes and methods of modern macroeconomic theory. </w:t>
            </w:r>
            <w:r w:rsidRPr="00B67138">
              <w:rPr>
                <w:rFonts w:eastAsia="Times New Roman" w:cs="Arial"/>
                <w:sz w:val="20"/>
                <w:szCs w:val="20"/>
                <w:lang w:val="en-US" w:eastAsia="de-DE"/>
              </w:rPr>
              <w:t>Central topics are macroeconomic dynamics with emphasi</w:t>
            </w:r>
            <w:r w:rsidR="00DD5C37">
              <w:rPr>
                <w:rFonts w:eastAsia="Times New Roman" w:cs="Arial"/>
                <w:sz w:val="20"/>
                <w:szCs w:val="20"/>
                <w:lang w:val="en-US" w:eastAsia="de-DE"/>
              </w:rPr>
              <w:t>s</w:t>
            </w:r>
            <w:r w:rsidRPr="00B67138">
              <w:rPr>
                <w:rFonts w:eastAsia="Times New Roman" w:cs="Arial"/>
                <w:sz w:val="20"/>
                <w:szCs w:val="20"/>
                <w:lang w:val="en-US" w:eastAsia="de-DE"/>
              </w:rPr>
              <w:t xml:space="preserve"> on </w:t>
            </w:r>
            <w:r w:rsidR="00DD5C37">
              <w:rPr>
                <w:rFonts w:eastAsia="Times New Roman" w:cs="Arial"/>
                <w:sz w:val="20"/>
                <w:szCs w:val="20"/>
                <w:lang w:val="en-US" w:eastAsia="de-DE"/>
              </w:rPr>
              <w:t xml:space="preserve">solution </w:t>
            </w:r>
            <w:r w:rsidRPr="00B67138">
              <w:rPr>
                <w:rFonts w:eastAsia="Times New Roman" w:cs="Arial"/>
                <w:sz w:val="20"/>
                <w:szCs w:val="20"/>
                <w:lang w:val="en-US" w:eastAsia="de-DE"/>
              </w:rPr>
              <w:t>methods</w:t>
            </w:r>
            <w:r w:rsidR="00DD5C37">
              <w:rPr>
                <w:rFonts w:eastAsia="Times New Roman" w:cs="Arial"/>
                <w:sz w:val="20"/>
                <w:szCs w:val="20"/>
                <w:lang w:val="en-US" w:eastAsia="de-DE"/>
              </w:rPr>
              <w:t xml:space="preserve"> for optimization problems;</w:t>
            </w:r>
            <w:r>
              <w:rPr>
                <w:rFonts w:eastAsia="Times New Roman" w:cs="Arial"/>
                <w:sz w:val="20"/>
                <w:szCs w:val="20"/>
                <w:lang w:val="en-US" w:eastAsia="de-DE"/>
              </w:rPr>
              <w:t xml:space="preserve"> VAR modeling, identification and estimation techniques</w:t>
            </w:r>
            <w:r w:rsidR="00DD5C37">
              <w:rPr>
                <w:rFonts w:eastAsia="Times New Roman" w:cs="Arial"/>
                <w:sz w:val="20"/>
                <w:szCs w:val="20"/>
                <w:lang w:val="en-US" w:eastAsia="de-DE"/>
              </w:rPr>
              <w:t>;</w:t>
            </w:r>
            <w:r>
              <w:rPr>
                <w:rFonts w:eastAsia="Times New Roman" w:cs="Arial"/>
                <w:sz w:val="20"/>
                <w:szCs w:val="20"/>
                <w:lang w:val="en-US" w:eastAsia="de-DE"/>
              </w:rPr>
              <w:t xml:space="preserve"> and theory and empirics on DSGE models. </w:t>
            </w:r>
          </w:p>
          <w:p w:rsidR="006F4B82" w:rsidRDefault="006F4B82" w:rsidP="00E86FDE">
            <w:pPr>
              <w:spacing w:line="240" w:lineRule="auto"/>
              <w:rPr>
                <w:rFonts w:eastAsia="Times New Roman" w:cs="Arial"/>
                <w:sz w:val="20"/>
                <w:szCs w:val="20"/>
                <w:lang w:val="en-US" w:eastAsia="de-DE"/>
              </w:rPr>
            </w:pPr>
          </w:p>
          <w:p w:rsidR="006F4B82" w:rsidRDefault="006F4B82" w:rsidP="00E86FDE">
            <w:pPr>
              <w:spacing w:line="240" w:lineRule="auto"/>
              <w:rPr>
                <w:rFonts w:eastAsia="Times New Roman" w:cs="Arial"/>
                <w:b/>
                <w:lang w:eastAsia="de-DE"/>
              </w:rPr>
            </w:pPr>
            <w:r w:rsidRPr="00B75AC1">
              <w:rPr>
                <w:rFonts w:eastAsia="Times New Roman" w:cs="Arial"/>
                <w:b/>
                <w:lang w:eastAsia="de-DE"/>
              </w:rPr>
              <w:t xml:space="preserve">Hintergrund und Verhältnis zu </w:t>
            </w:r>
            <w:r w:rsidRPr="00201043">
              <w:rPr>
                <w:rFonts w:eastAsia="Times New Roman" w:cs="Arial"/>
                <w:b/>
                <w:lang w:eastAsia="de-DE"/>
              </w:rPr>
              <w:t>anderen Modulen:</w:t>
            </w:r>
          </w:p>
          <w:p w:rsidR="006F4B82" w:rsidRPr="00E86FDE" w:rsidRDefault="006F4B82" w:rsidP="006F4B82">
            <w:pPr>
              <w:spacing w:line="240" w:lineRule="auto"/>
              <w:rPr>
                <w:rFonts w:eastAsia="Times New Roman" w:cs="Arial"/>
                <w:sz w:val="20"/>
                <w:szCs w:val="20"/>
                <w:lang w:val="en-US" w:eastAsia="de-DE"/>
              </w:rPr>
            </w:pPr>
            <w:r w:rsidRPr="00E86FDE">
              <w:rPr>
                <w:rFonts w:eastAsia="Times New Roman" w:cs="Arial"/>
                <w:sz w:val="20"/>
                <w:szCs w:val="20"/>
                <w:lang w:val="en-US" w:eastAsia="de-DE"/>
              </w:rPr>
              <w:t>Th</w:t>
            </w:r>
            <w:r w:rsidR="004D692F">
              <w:rPr>
                <w:rFonts w:eastAsia="Times New Roman" w:cs="Arial"/>
                <w:sz w:val="20"/>
                <w:szCs w:val="20"/>
                <w:lang w:val="en-US" w:eastAsia="de-DE"/>
              </w:rPr>
              <w:t>e first part of the lecture</w:t>
            </w:r>
            <w:r>
              <w:rPr>
                <w:rFonts w:eastAsia="Times New Roman" w:cs="Arial"/>
                <w:sz w:val="20"/>
                <w:szCs w:val="20"/>
                <w:lang w:val="en-US" w:eastAsia="de-DE"/>
              </w:rPr>
              <w:t xml:space="preserve"> extends certain techniques introduced in (Advanced) Macroeconomics. The second part is closely linked to the seminar Multivariate Time Series Analysis, and the knowledge from the DSGE lectures can be intensified in the seminar D</w:t>
            </w:r>
            <w:del w:id="4" w:author="Willi Mutschler" w:date="2013-01-15T12:25:00Z">
              <w:r w:rsidDel="00E86062">
                <w:rPr>
                  <w:rFonts w:eastAsia="Times New Roman" w:cs="Arial"/>
                  <w:sz w:val="20"/>
                  <w:szCs w:val="20"/>
                  <w:lang w:val="en-US" w:eastAsia="de-DE"/>
                </w:rPr>
                <w:delText>G</w:delText>
              </w:r>
            </w:del>
            <w:r>
              <w:rPr>
                <w:rFonts w:eastAsia="Times New Roman" w:cs="Arial"/>
                <w:sz w:val="20"/>
                <w:szCs w:val="20"/>
                <w:lang w:val="en-US" w:eastAsia="de-DE"/>
              </w:rPr>
              <w:t>S</w:t>
            </w:r>
            <w:ins w:id="5" w:author="Willi Mutschler" w:date="2013-01-15T12:25:00Z">
              <w:r w:rsidR="00E86062">
                <w:rPr>
                  <w:rFonts w:eastAsia="Times New Roman" w:cs="Arial"/>
                  <w:sz w:val="20"/>
                  <w:szCs w:val="20"/>
                  <w:lang w:val="en-US" w:eastAsia="de-DE"/>
                </w:rPr>
                <w:t>G</w:t>
              </w:r>
            </w:ins>
            <w:r>
              <w:rPr>
                <w:rFonts w:eastAsia="Times New Roman" w:cs="Arial"/>
                <w:sz w:val="20"/>
                <w:szCs w:val="20"/>
                <w:lang w:val="en-US" w:eastAsia="de-DE"/>
              </w:rPr>
              <w:t>E</w:t>
            </w:r>
            <w:ins w:id="6" w:author="Willi Mutschler" w:date="2013-01-15T12:25:00Z">
              <w:r w:rsidR="00E86062">
                <w:rPr>
                  <w:rFonts w:eastAsia="Times New Roman" w:cs="Arial"/>
                  <w:sz w:val="20"/>
                  <w:szCs w:val="20"/>
                  <w:lang w:val="en-US" w:eastAsia="de-DE"/>
                </w:rPr>
                <w:t xml:space="preserve"> </w:t>
              </w:r>
            </w:ins>
            <w:del w:id="7" w:author="Willi Mutschler" w:date="2013-01-15T12:25:00Z">
              <w:r w:rsidDel="00E86062">
                <w:rPr>
                  <w:rFonts w:eastAsia="Times New Roman" w:cs="Arial"/>
                  <w:sz w:val="20"/>
                  <w:szCs w:val="20"/>
                  <w:lang w:val="en-US" w:eastAsia="de-DE"/>
                </w:rPr>
                <w:delText xml:space="preserve"> </w:delText>
              </w:r>
            </w:del>
            <w:ins w:id="8" w:author="Willi Mutschler" w:date="2013-01-15T12:25:00Z">
              <w:r w:rsidR="00E86062">
                <w:rPr>
                  <w:rFonts w:eastAsia="Times New Roman" w:cs="Arial"/>
                  <w:sz w:val="20"/>
                  <w:szCs w:val="20"/>
                  <w:lang w:val="en-US" w:eastAsia="de-DE"/>
                </w:rPr>
                <w:t>m</w:t>
              </w:r>
            </w:ins>
            <w:del w:id="9" w:author="Willi Mutschler" w:date="2013-01-15T12:25:00Z">
              <w:r w:rsidDel="00E86062">
                <w:rPr>
                  <w:rFonts w:eastAsia="Times New Roman" w:cs="Arial"/>
                  <w:sz w:val="20"/>
                  <w:szCs w:val="20"/>
                  <w:lang w:val="en-US" w:eastAsia="de-DE"/>
                </w:rPr>
                <w:delText>M</w:delText>
              </w:r>
            </w:del>
            <w:r>
              <w:rPr>
                <w:rFonts w:eastAsia="Times New Roman" w:cs="Arial"/>
                <w:sz w:val="20"/>
                <w:szCs w:val="20"/>
                <w:lang w:val="en-US" w:eastAsia="de-DE"/>
              </w:rPr>
              <w:t xml:space="preserve">odels. </w:t>
            </w:r>
          </w:p>
          <w:p w:rsidR="006F4B82" w:rsidRDefault="006F4B82" w:rsidP="00201043">
            <w:pPr>
              <w:spacing w:line="240" w:lineRule="auto"/>
              <w:rPr>
                <w:rFonts w:eastAsia="Times New Roman" w:cs="Arial"/>
                <w:b/>
                <w:lang w:val="en-US" w:eastAsia="de-DE"/>
              </w:rPr>
            </w:pPr>
          </w:p>
          <w:p w:rsidR="006F4B82" w:rsidRDefault="006F4B82" w:rsidP="00201043">
            <w:pPr>
              <w:spacing w:line="240" w:lineRule="auto"/>
              <w:rPr>
                <w:rFonts w:eastAsia="Times New Roman" w:cs="Arial"/>
                <w:sz w:val="20"/>
                <w:szCs w:val="20"/>
                <w:lang w:val="en-US" w:eastAsia="de-DE"/>
              </w:rPr>
            </w:pPr>
            <w:proofErr w:type="spellStart"/>
            <w:r w:rsidRPr="0010118A">
              <w:rPr>
                <w:rFonts w:eastAsia="Times New Roman" w:cs="Arial"/>
                <w:b/>
                <w:lang w:val="en-US" w:eastAsia="de-DE"/>
              </w:rPr>
              <w:t>Inhalt</w:t>
            </w:r>
            <w:proofErr w:type="spellEnd"/>
            <w:r w:rsidRPr="0010118A">
              <w:rPr>
                <w:rFonts w:eastAsia="Times New Roman" w:cs="Arial"/>
                <w:b/>
                <w:lang w:val="en-US" w:eastAsia="de-DE"/>
              </w:rPr>
              <w:t xml:space="preserve"> und </w:t>
            </w:r>
            <w:proofErr w:type="spellStart"/>
            <w:r w:rsidRPr="0010118A">
              <w:rPr>
                <w:rFonts w:eastAsia="Times New Roman" w:cs="Arial"/>
                <w:b/>
                <w:lang w:val="en-US" w:eastAsia="de-DE"/>
              </w:rPr>
              <w:t>Lernziele</w:t>
            </w:r>
            <w:proofErr w:type="spellEnd"/>
            <w:r w:rsidRPr="0010118A">
              <w:rPr>
                <w:rFonts w:eastAsia="Times New Roman" w:cs="Arial"/>
                <w:b/>
                <w:lang w:val="en-US" w:eastAsia="de-DE"/>
              </w:rPr>
              <w:t>:</w:t>
            </w:r>
            <w:r>
              <w:rPr>
                <w:rFonts w:eastAsia="Times New Roman" w:cs="Arial"/>
                <w:sz w:val="20"/>
                <w:szCs w:val="20"/>
                <w:lang w:val="en-US" w:eastAsia="de-DE"/>
              </w:rPr>
              <w:t xml:space="preserve"> </w:t>
            </w:r>
          </w:p>
          <w:p w:rsidR="00503006" w:rsidRDefault="006F4B82" w:rsidP="00503006">
            <w:pPr>
              <w:spacing w:line="240" w:lineRule="auto"/>
              <w:rPr>
                <w:rFonts w:eastAsia="Times New Roman" w:cs="Arial"/>
                <w:sz w:val="20"/>
                <w:szCs w:val="20"/>
                <w:lang w:val="en-US" w:eastAsia="de-DE"/>
              </w:rPr>
            </w:pPr>
            <w:r>
              <w:rPr>
                <w:rFonts w:eastAsia="Times New Roman" w:cs="Arial"/>
                <w:sz w:val="20"/>
                <w:szCs w:val="20"/>
                <w:lang w:val="en-US" w:eastAsia="de-DE"/>
              </w:rPr>
              <w:t>The first part comprises macroeconomic dynamics. Dynamic optimization techniques are formally discussed. The second part introduces the students to VAR modeling with emphasi</w:t>
            </w:r>
            <w:r w:rsidR="00DD5C37">
              <w:rPr>
                <w:rFonts w:eastAsia="Times New Roman" w:cs="Arial"/>
                <w:sz w:val="20"/>
                <w:szCs w:val="20"/>
                <w:lang w:val="en-US" w:eastAsia="de-DE"/>
              </w:rPr>
              <w:t>s</w:t>
            </w:r>
            <w:r>
              <w:rPr>
                <w:rFonts w:eastAsia="Times New Roman" w:cs="Arial"/>
                <w:sz w:val="20"/>
                <w:szCs w:val="20"/>
                <w:lang w:val="en-US" w:eastAsia="de-DE"/>
              </w:rPr>
              <w:t xml:space="preserve"> on different identification strategies such as short and long run restrictions, and sign restrictions. The third part of the lecture gives an introduction to </w:t>
            </w:r>
            <w:r w:rsidR="00503006">
              <w:rPr>
                <w:rFonts w:eastAsia="Times New Roman" w:cs="Arial"/>
                <w:sz w:val="20"/>
                <w:szCs w:val="20"/>
                <w:lang w:val="en-US" w:eastAsia="de-DE"/>
              </w:rPr>
              <w:t xml:space="preserve">the </w:t>
            </w:r>
            <w:del w:id="10" w:author="Willi Mutschler" w:date="2013-01-15T12:26:00Z">
              <w:r w:rsidR="00DD5C37" w:rsidDel="00E86062">
                <w:rPr>
                  <w:rFonts w:eastAsia="Times New Roman" w:cs="Arial"/>
                  <w:sz w:val="20"/>
                  <w:szCs w:val="20"/>
                  <w:lang w:val="en-US" w:eastAsia="de-DE"/>
                </w:rPr>
                <w:delText xml:space="preserve">background </w:delText>
              </w:r>
            </w:del>
            <w:ins w:id="11" w:author="Willi Mutschler" w:date="2013-01-15T12:26:00Z">
              <w:r w:rsidR="00E86062">
                <w:rPr>
                  <w:rFonts w:eastAsia="Times New Roman" w:cs="Arial"/>
                  <w:sz w:val="20"/>
                  <w:szCs w:val="20"/>
                  <w:lang w:val="en-US" w:eastAsia="de-DE"/>
                </w:rPr>
                <w:t>foundations</w:t>
              </w:r>
              <w:r w:rsidR="00E86062">
                <w:rPr>
                  <w:rFonts w:eastAsia="Times New Roman" w:cs="Arial"/>
                  <w:sz w:val="20"/>
                  <w:szCs w:val="20"/>
                  <w:lang w:val="en-US" w:eastAsia="de-DE"/>
                </w:rPr>
                <w:t xml:space="preserve"> </w:t>
              </w:r>
            </w:ins>
            <w:r w:rsidR="00DD5C37">
              <w:rPr>
                <w:rFonts w:eastAsia="Times New Roman" w:cs="Arial"/>
                <w:sz w:val="20"/>
                <w:szCs w:val="20"/>
                <w:lang w:val="en-US" w:eastAsia="de-DE"/>
              </w:rPr>
              <w:t xml:space="preserve">and </w:t>
            </w:r>
            <w:r w:rsidR="00503006">
              <w:rPr>
                <w:rFonts w:eastAsia="Times New Roman" w:cs="Arial"/>
                <w:sz w:val="20"/>
                <w:szCs w:val="20"/>
                <w:lang w:val="en-US" w:eastAsia="de-DE"/>
              </w:rPr>
              <w:t>theory o</w:t>
            </w:r>
            <w:del w:id="12" w:author="Willi Mutschler" w:date="2013-01-15T12:26:00Z">
              <w:r w:rsidR="00503006" w:rsidDel="00E86062">
                <w:rPr>
                  <w:rFonts w:eastAsia="Times New Roman" w:cs="Arial"/>
                  <w:sz w:val="20"/>
                  <w:szCs w:val="20"/>
                  <w:lang w:val="en-US" w:eastAsia="de-DE"/>
                </w:rPr>
                <w:delText>n</w:delText>
              </w:r>
            </w:del>
            <w:ins w:id="13" w:author="Willi Mutschler" w:date="2013-01-15T12:26:00Z">
              <w:r w:rsidR="00E86062">
                <w:rPr>
                  <w:rFonts w:eastAsia="Times New Roman" w:cs="Arial"/>
                  <w:sz w:val="20"/>
                  <w:szCs w:val="20"/>
                  <w:lang w:val="en-US" w:eastAsia="de-DE"/>
                </w:rPr>
                <w:t>f</w:t>
              </w:r>
            </w:ins>
            <w:r w:rsidR="00503006">
              <w:rPr>
                <w:rFonts w:eastAsia="Times New Roman" w:cs="Arial"/>
                <w:sz w:val="20"/>
                <w:szCs w:val="20"/>
                <w:lang w:val="en-US" w:eastAsia="de-DE"/>
              </w:rPr>
              <w:t xml:space="preserve"> </w:t>
            </w:r>
            <w:r>
              <w:rPr>
                <w:rFonts w:eastAsia="Times New Roman" w:cs="Arial"/>
                <w:sz w:val="20"/>
                <w:szCs w:val="20"/>
                <w:lang w:val="en-US" w:eastAsia="de-DE"/>
              </w:rPr>
              <w:t>DSGE model</w:t>
            </w:r>
            <w:r w:rsidR="00503006">
              <w:rPr>
                <w:rFonts w:eastAsia="Times New Roman" w:cs="Arial"/>
                <w:sz w:val="20"/>
                <w:szCs w:val="20"/>
                <w:lang w:val="en-US" w:eastAsia="de-DE"/>
              </w:rPr>
              <w:t xml:space="preserve">s and offers an </w:t>
            </w:r>
            <w:del w:id="14" w:author="Willi Mutschler" w:date="2013-01-15T12:26:00Z">
              <w:r w:rsidR="00503006" w:rsidDel="00E86062">
                <w:rPr>
                  <w:rFonts w:eastAsia="Times New Roman" w:cs="Arial"/>
                  <w:sz w:val="20"/>
                  <w:szCs w:val="20"/>
                  <w:lang w:val="en-US" w:eastAsia="de-DE"/>
                </w:rPr>
                <w:delText xml:space="preserve">overview </w:delText>
              </w:r>
            </w:del>
            <w:ins w:id="15" w:author="Willi Mutschler" w:date="2013-01-15T12:26:00Z">
              <w:r w:rsidR="00E86062">
                <w:rPr>
                  <w:rFonts w:eastAsia="Times New Roman" w:cs="Arial"/>
                  <w:sz w:val="20"/>
                  <w:szCs w:val="20"/>
                  <w:lang w:val="en-US" w:eastAsia="de-DE"/>
                </w:rPr>
                <w:t>introduction</w:t>
              </w:r>
              <w:r w:rsidR="00E86062">
                <w:rPr>
                  <w:rFonts w:eastAsia="Times New Roman" w:cs="Arial"/>
                  <w:sz w:val="20"/>
                  <w:szCs w:val="20"/>
                  <w:lang w:val="en-US" w:eastAsia="de-DE"/>
                </w:rPr>
                <w:t xml:space="preserve"> </w:t>
              </w:r>
            </w:ins>
            <w:r w:rsidR="00503006">
              <w:rPr>
                <w:rFonts w:eastAsia="Times New Roman" w:cs="Arial"/>
                <w:sz w:val="20"/>
                <w:szCs w:val="20"/>
                <w:lang w:val="en-US" w:eastAsia="de-DE"/>
              </w:rPr>
              <w:t xml:space="preserve">on </w:t>
            </w:r>
            <w:ins w:id="16" w:author="Willi Mutschler" w:date="2013-01-15T12:26:00Z">
              <w:r w:rsidR="00E86062">
                <w:rPr>
                  <w:rFonts w:eastAsia="Times New Roman" w:cs="Arial"/>
                  <w:sz w:val="20"/>
                  <w:szCs w:val="20"/>
                  <w:lang w:val="en-US" w:eastAsia="de-DE"/>
                </w:rPr>
                <w:t>formal methods to solve and estimate such models</w:t>
              </w:r>
            </w:ins>
            <w:del w:id="17" w:author="Willi Mutschler" w:date="2013-01-15T12:26:00Z">
              <w:r w:rsidR="00503006" w:rsidDel="00E86062">
                <w:rPr>
                  <w:rFonts w:eastAsia="Times New Roman" w:cs="Arial"/>
                  <w:sz w:val="20"/>
                  <w:szCs w:val="20"/>
                  <w:lang w:val="en-US" w:eastAsia="de-DE"/>
                </w:rPr>
                <w:delText>deriving reduced form equations and estimation</w:delText>
              </w:r>
              <w:r w:rsidR="00DD5C37" w:rsidDel="00E86062">
                <w:rPr>
                  <w:rFonts w:eastAsia="Times New Roman" w:cs="Arial"/>
                  <w:sz w:val="20"/>
                  <w:szCs w:val="20"/>
                  <w:lang w:val="en-US" w:eastAsia="de-DE"/>
                </w:rPr>
                <w:delText xml:space="preserve"> methods</w:delText>
              </w:r>
            </w:del>
            <w:r w:rsidR="00503006">
              <w:rPr>
                <w:rFonts w:eastAsia="Times New Roman" w:cs="Arial"/>
                <w:sz w:val="20"/>
                <w:szCs w:val="20"/>
                <w:lang w:val="en-US" w:eastAsia="de-DE"/>
              </w:rPr>
              <w:t>. The students are required to work theoretically and also apply the acquired knowledge within empirical applications</w:t>
            </w:r>
            <w:ins w:id="18" w:author="Willi Mutschler" w:date="2013-01-15T12:27:00Z">
              <w:r w:rsidR="00E86062">
                <w:rPr>
                  <w:rFonts w:eastAsia="Times New Roman" w:cs="Arial"/>
                  <w:sz w:val="20"/>
                  <w:szCs w:val="20"/>
                  <w:lang w:val="en-US" w:eastAsia="de-DE"/>
                </w:rPr>
                <w:t xml:space="preserve"> using appropriate software packages</w:t>
              </w:r>
            </w:ins>
            <w:r w:rsidR="00503006">
              <w:rPr>
                <w:rFonts w:eastAsia="Times New Roman" w:cs="Arial"/>
                <w:sz w:val="20"/>
                <w:szCs w:val="20"/>
                <w:lang w:val="en-US" w:eastAsia="de-DE"/>
              </w:rPr>
              <w:t>, i.e.</w:t>
            </w:r>
            <w:r w:rsidR="00DD5C37">
              <w:rPr>
                <w:rFonts w:eastAsia="Times New Roman" w:cs="Arial"/>
                <w:sz w:val="20"/>
                <w:szCs w:val="20"/>
                <w:lang w:val="en-US" w:eastAsia="de-DE"/>
              </w:rPr>
              <w:t xml:space="preserve"> textbook theories as well as relevant research papers are discussed</w:t>
            </w:r>
            <w:r w:rsidR="00503006">
              <w:rPr>
                <w:rFonts w:eastAsia="Times New Roman" w:cs="Arial"/>
                <w:sz w:val="20"/>
                <w:szCs w:val="20"/>
                <w:lang w:val="en-US" w:eastAsia="de-DE"/>
              </w:rPr>
              <w:t xml:space="preserve">. </w:t>
            </w:r>
          </w:p>
          <w:p w:rsidR="006F4B82" w:rsidRPr="006F4B82" w:rsidRDefault="006F4B82" w:rsidP="00503006">
            <w:pPr>
              <w:spacing w:line="240" w:lineRule="auto"/>
              <w:rPr>
                <w:rFonts w:eastAsiaTheme="minorHAnsi" w:cs="Arial"/>
                <w:sz w:val="20"/>
                <w:szCs w:val="20"/>
                <w:lang w:val="en-US"/>
              </w:rPr>
            </w:pPr>
            <w:r w:rsidRPr="006F4B82">
              <w:rPr>
                <w:rFonts w:eastAsiaTheme="minorHAnsi" w:cs="Arial"/>
                <w:sz w:val="20"/>
                <w:szCs w:val="20"/>
                <w:lang w:val="en-US"/>
              </w:rPr>
              <w:t xml:space="preserve">Students are provided with three problem sets. Participants are expected to hand in these problem sets, of which the final mark consists. </w:t>
            </w:r>
            <w:r w:rsidR="00392971">
              <w:rPr>
                <w:rFonts w:eastAsiaTheme="minorHAnsi" w:cs="Arial"/>
                <w:sz w:val="20"/>
                <w:szCs w:val="20"/>
                <w:lang w:val="en-US"/>
              </w:rPr>
              <w:t>In the problem sets, s</w:t>
            </w:r>
            <w:r w:rsidR="00503006">
              <w:rPr>
                <w:rFonts w:eastAsiaTheme="minorHAnsi" w:cs="Arial"/>
                <w:sz w:val="20"/>
                <w:szCs w:val="20"/>
                <w:lang w:val="en-US"/>
              </w:rPr>
              <w:t>tudents sh</w:t>
            </w:r>
            <w:r w:rsidRPr="006F4B82">
              <w:rPr>
                <w:rFonts w:eastAsiaTheme="minorHAnsi" w:cs="Arial"/>
                <w:sz w:val="20"/>
                <w:szCs w:val="20"/>
                <w:lang w:val="en-US"/>
              </w:rPr>
              <w:t>ould demonstrate the ability</w:t>
            </w:r>
          </w:p>
          <w:p w:rsidR="006F4B82" w:rsidRPr="006F4B82" w:rsidRDefault="006F4B82" w:rsidP="00B67138">
            <w:pPr>
              <w:autoSpaceDE w:val="0"/>
              <w:autoSpaceDN w:val="0"/>
              <w:adjustRightInd w:val="0"/>
              <w:spacing w:line="240" w:lineRule="auto"/>
              <w:jc w:val="left"/>
              <w:rPr>
                <w:rFonts w:eastAsiaTheme="minorHAnsi" w:cs="Arial"/>
                <w:sz w:val="20"/>
                <w:szCs w:val="20"/>
                <w:lang w:val="en-US"/>
              </w:rPr>
            </w:pPr>
            <w:r w:rsidRPr="006F4B82">
              <w:rPr>
                <w:rFonts w:eastAsiaTheme="minorHAnsi" w:cs="Arial"/>
                <w:sz w:val="20"/>
                <w:szCs w:val="20"/>
                <w:lang w:val="en-US"/>
              </w:rPr>
              <w:t>• to reproduce subjects discussed in class</w:t>
            </w:r>
          </w:p>
          <w:p w:rsidR="006F4B82" w:rsidRPr="006F4B82" w:rsidRDefault="006F4B82" w:rsidP="00B67138">
            <w:pPr>
              <w:spacing w:line="240" w:lineRule="auto"/>
              <w:rPr>
                <w:rFonts w:eastAsia="Times New Roman" w:cs="Arial"/>
                <w:b/>
                <w:sz w:val="20"/>
                <w:szCs w:val="20"/>
                <w:lang w:val="en-US" w:eastAsia="de-DE"/>
              </w:rPr>
            </w:pPr>
            <w:r w:rsidRPr="006F4B82">
              <w:rPr>
                <w:rFonts w:eastAsiaTheme="minorHAnsi" w:cs="Arial"/>
                <w:sz w:val="20"/>
                <w:szCs w:val="20"/>
                <w:lang w:val="en-US"/>
              </w:rPr>
              <w:t xml:space="preserve">• </w:t>
            </w:r>
            <w:proofErr w:type="gramStart"/>
            <w:r w:rsidRPr="006F4B82">
              <w:rPr>
                <w:rFonts w:eastAsiaTheme="minorHAnsi" w:cs="Arial"/>
                <w:sz w:val="20"/>
                <w:szCs w:val="20"/>
                <w:lang w:val="en-US"/>
              </w:rPr>
              <w:t>to</w:t>
            </w:r>
            <w:proofErr w:type="gramEnd"/>
            <w:r w:rsidRPr="006F4B82">
              <w:rPr>
                <w:rFonts w:eastAsiaTheme="minorHAnsi" w:cs="Arial"/>
                <w:sz w:val="20"/>
                <w:szCs w:val="20"/>
                <w:lang w:val="en-US"/>
              </w:rPr>
              <w:t xml:space="preserve"> be able to transfer their knowledge to model extensions</w:t>
            </w:r>
            <w:r>
              <w:rPr>
                <w:rFonts w:eastAsiaTheme="minorHAnsi" w:cs="Arial"/>
                <w:sz w:val="20"/>
                <w:szCs w:val="20"/>
                <w:lang w:val="en-US"/>
              </w:rPr>
              <w:t>.</w:t>
            </w:r>
            <w:r w:rsidRPr="006F4B82">
              <w:rPr>
                <w:rFonts w:eastAsiaTheme="minorHAnsi" w:cs="Arial"/>
                <w:sz w:val="20"/>
                <w:szCs w:val="20"/>
                <w:lang w:val="en-US"/>
              </w:rPr>
              <w:t xml:space="preserve"> </w:t>
            </w:r>
          </w:p>
          <w:tbl>
            <w:tblPr>
              <w:tblStyle w:val="Tabellenraster"/>
              <w:tblW w:w="0" w:type="auto"/>
              <w:tblLayout w:type="fixed"/>
              <w:tblLook w:val="04A0" w:firstRow="1" w:lastRow="0" w:firstColumn="1" w:lastColumn="0" w:noHBand="0" w:noVBand="1"/>
            </w:tblPr>
            <w:tblGrid>
              <w:gridCol w:w="4493"/>
              <w:gridCol w:w="4493"/>
            </w:tblGrid>
            <w:tr w:rsidR="006F4B82" w:rsidRPr="00B67138" w:rsidTr="00B67138">
              <w:trPr>
                <w:trHeight w:val="333"/>
              </w:trPr>
              <w:tc>
                <w:tcPr>
                  <w:tcW w:w="4493" w:type="dxa"/>
                </w:tcPr>
                <w:p w:rsidR="006F4B82" w:rsidRPr="0010118A" w:rsidRDefault="006F4B82" w:rsidP="00201043">
                  <w:pPr>
                    <w:spacing w:line="240" w:lineRule="auto"/>
                    <w:rPr>
                      <w:rFonts w:eastAsia="Times New Roman" w:cs="Arial"/>
                      <w:b/>
                      <w:lang w:val="en-US" w:eastAsia="de-DE"/>
                    </w:rPr>
                  </w:pPr>
                  <w:proofErr w:type="spellStart"/>
                  <w:r w:rsidRPr="0010118A">
                    <w:rPr>
                      <w:rFonts w:eastAsia="Times New Roman" w:cs="Arial"/>
                      <w:b/>
                      <w:lang w:val="en-US" w:eastAsia="de-DE"/>
                    </w:rPr>
                    <w:t>Themen</w:t>
                  </w:r>
                  <w:proofErr w:type="spellEnd"/>
                </w:p>
              </w:tc>
              <w:tc>
                <w:tcPr>
                  <w:tcW w:w="4493" w:type="dxa"/>
                </w:tcPr>
                <w:p w:rsidR="006F4B82" w:rsidRPr="0010118A" w:rsidRDefault="006F4B82" w:rsidP="00201043">
                  <w:pPr>
                    <w:spacing w:line="240" w:lineRule="auto"/>
                    <w:rPr>
                      <w:rFonts w:eastAsia="Times New Roman" w:cs="Arial"/>
                      <w:b/>
                      <w:lang w:val="en-US" w:eastAsia="de-DE"/>
                    </w:rPr>
                  </w:pPr>
                  <w:proofErr w:type="spellStart"/>
                  <w:r w:rsidRPr="0010118A">
                    <w:rPr>
                      <w:rFonts w:eastAsia="Times New Roman" w:cs="Arial"/>
                      <w:b/>
                      <w:lang w:val="en-US" w:eastAsia="de-DE"/>
                    </w:rPr>
                    <w:t>Lernziele</w:t>
                  </w:r>
                  <w:proofErr w:type="spellEnd"/>
                </w:p>
              </w:tc>
            </w:tr>
            <w:tr w:rsidR="006F4B82" w:rsidRPr="00E86062" w:rsidTr="006623D3">
              <w:tc>
                <w:tcPr>
                  <w:tcW w:w="4493" w:type="dxa"/>
                </w:tcPr>
                <w:p w:rsidR="006F4B82" w:rsidRPr="0010118A" w:rsidRDefault="006F4B82" w:rsidP="006623D3">
                  <w:pPr>
                    <w:spacing w:line="240" w:lineRule="auto"/>
                    <w:rPr>
                      <w:rFonts w:eastAsia="Times New Roman" w:cs="Arial"/>
                      <w:sz w:val="20"/>
                      <w:szCs w:val="20"/>
                      <w:lang w:val="en-US" w:eastAsia="de-DE"/>
                    </w:rPr>
                  </w:pPr>
                  <w:r>
                    <w:rPr>
                      <w:rFonts w:eastAsia="Times New Roman" w:cs="Arial"/>
                      <w:sz w:val="20"/>
                      <w:szCs w:val="20"/>
                      <w:lang w:val="en-US" w:eastAsia="de-DE"/>
                    </w:rPr>
                    <w:t>Macroeconomic Dynamics, Optimization</w:t>
                  </w:r>
                </w:p>
              </w:tc>
              <w:tc>
                <w:tcPr>
                  <w:tcW w:w="4493" w:type="dxa"/>
                </w:tcPr>
                <w:p w:rsidR="006F4B82" w:rsidRPr="0010118A" w:rsidRDefault="00503006" w:rsidP="00503006">
                  <w:pPr>
                    <w:spacing w:line="240" w:lineRule="auto"/>
                    <w:rPr>
                      <w:rFonts w:eastAsia="Times New Roman" w:cs="Arial"/>
                      <w:sz w:val="20"/>
                      <w:szCs w:val="20"/>
                      <w:lang w:val="en-US" w:eastAsia="de-DE"/>
                    </w:rPr>
                  </w:pPr>
                  <w:r>
                    <w:rPr>
                      <w:rFonts w:eastAsia="Times New Roman" w:cs="Arial"/>
                      <w:sz w:val="20"/>
                      <w:szCs w:val="20"/>
                      <w:lang w:val="en-US" w:eastAsia="de-DE"/>
                    </w:rPr>
                    <w:t xml:space="preserve">Students know how to solve dynamic macroeconomic models. </w:t>
                  </w:r>
                </w:p>
              </w:tc>
            </w:tr>
            <w:tr w:rsidR="006F4B82" w:rsidRPr="00E86062" w:rsidTr="00201043">
              <w:tc>
                <w:tcPr>
                  <w:tcW w:w="4493" w:type="dxa"/>
                </w:tcPr>
                <w:p w:rsidR="006F4B82" w:rsidRPr="0010118A" w:rsidRDefault="006F4B82" w:rsidP="00201043">
                  <w:pPr>
                    <w:spacing w:line="240" w:lineRule="auto"/>
                    <w:rPr>
                      <w:rFonts w:eastAsia="Times New Roman" w:cs="Arial"/>
                      <w:sz w:val="20"/>
                      <w:szCs w:val="20"/>
                      <w:lang w:val="en-US" w:eastAsia="de-DE"/>
                    </w:rPr>
                  </w:pPr>
                  <w:r>
                    <w:rPr>
                      <w:rFonts w:eastAsia="Times New Roman" w:cs="Arial"/>
                      <w:sz w:val="20"/>
                      <w:szCs w:val="20"/>
                      <w:lang w:val="en-US" w:eastAsia="de-DE"/>
                    </w:rPr>
                    <w:t>VAR Analysis</w:t>
                  </w:r>
                </w:p>
              </w:tc>
              <w:tc>
                <w:tcPr>
                  <w:tcW w:w="4493" w:type="dxa"/>
                </w:tcPr>
                <w:p w:rsidR="006F4B82" w:rsidRPr="0010118A" w:rsidRDefault="00503006" w:rsidP="00503006">
                  <w:pPr>
                    <w:spacing w:line="240" w:lineRule="auto"/>
                    <w:rPr>
                      <w:rFonts w:eastAsia="Times New Roman" w:cs="Arial"/>
                      <w:sz w:val="20"/>
                      <w:szCs w:val="20"/>
                      <w:lang w:val="en-US" w:eastAsia="de-DE"/>
                    </w:rPr>
                  </w:pPr>
                  <w:r>
                    <w:rPr>
                      <w:rFonts w:eastAsia="Times New Roman" w:cs="Arial"/>
                      <w:sz w:val="20"/>
                      <w:szCs w:val="20"/>
                      <w:lang w:val="en-US" w:eastAsia="de-DE"/>
                    </w:rPr>
                    <w:t xml:space="preserve">Students know how to set up VAR equations, estimate VARs, and evaluate impulse responses. </w:t>
                  </w:r>
                </w:p>
              </w:tc>
            </w:tr>
            <w:tr w:rsidR="006F4B82" w:rsidRPr="00E86062" w:rsidTr="006623D3">
              <w:tc>
                <w:tcPr>
                  <w:tcW w:w="4493" w:type="dxa"/>
                </w:tcPr>
                <w:p w:rsidR="006F4B82" w:rsidRPr="0010118A" w:rsidRDefault="006F4B82" w:rsidP="006623D3">
                  <w:pPr>
                    <w:spacing w:line="240" w:lineRule="auto"/>
                    <w:rPr>
                      <w:rFonts w:eastAsia="Times New Roman" w:cs="Arial"/>
                      <w:sz w:val="20"/>
                      <w:szCs w:val="20"/>
                      <w:lang w:val="en-US" w:eastAsia="de-DE"/>
                    </w:rPr>
                  </w:pPr>
                  <w:r>
                    <w:rPr>
                      <w:rFonts w:eastAsia="Times New Roman" w:cs="Arial"/>
                      <w:sz w:val="20"/>
                      <w:szCs w:val="20"/>
                      <w:lang w:val="en-US" w:eastAsia="de-DE"/>
                    </w:rPr>
                    <w:t xml:space="preserve">DSGE Models </w:t>
                  </w:r>
                </w:p>
              </w:tc>
              <w:tc>
                <w:tcPr>
                  <w:tcW w:w="4493" w:type="dxa"/>
                </w:tcPr>
                <w:p w:rsidR="006F4B82" w:rsidRPr="0010118A" w:rsidRDefault="00503006" w:rsidP="00E86062">
                  <w:pPr>
                    <w:spacing w:line="240" w:lineRule="auto"/>
                    <w:rPr>
                      <w:rFonts w:eastAsia="Times New Roman" w:cs="Arial"/>
                      <w:sz w:val="20"/>
                      <w:szCs w:val="20"/>
                      <w:lang w:val="en-US" w:eastAsia="de-DE"/>
                    </w:rPr>
                  </w:pPr>
                  <w:r>
                    <w:rPr>
                      <w:rFonts w:eastAsia="Times New Roman" w:cs="Arial"/>
                      <w:sz w:val="20"/>
                      <w:szCs w:val="20"/>
                      <w:lang w:val="en-US" w:eastAsia="de-DE"/>
                    </w:rPr>
                    <w:t xml:space="preserve">Students know the foundations of DSGE models </w:t>
                  </w:r>
                  <w:ins w:id="19" w:author="Willi Mutschler" w:date="2013-01-15T12:27:00Z">
                    <w:r w:rsidR="00E86062">
                      <w:rPr>
                        <w:rFonts w:eastAsia="Times New Roman" w:cs="Arial"/>
                        <w:sz w:val="20"/>
                        <w:szCs w:val="20"/>
                        <w:lang w:val="en-US" w:eastAsia="de-DE"/>
                      </w:rPr>
                      <w:t xml:space="preserve">and are able to solve and estimate these </w:t>
                    </w:r>
                  </w:ins>
                  <w:del w:id="20" w:author="Willi Mutschler" w:date="2013-01-15T12:28:00Z">
                    <w:r w:rsidDel="00E86062">
                      <w:rPr>
                        <w:rFonts w:eastAsia="Times New Roman" w:cs="Arial"/>
                        <w:sz w:val="20"/>
                        <w:szCs w:val="20"/>
                        <w:lang w:val="en-US" w:eastAsia="de-DE"/>
                      </w:rPr>
                      <w:delText xml:space="preserve">as well as how to derive empirically estimable equations and how to estimate them </w:delText>
                    </w:r>
                  </w:del>
                  <w:r>
                    <w:rPr>
                      <w:rFonts w:eastAsia="Times New Roman" w:cs="Arial"/>
                      <w:sz w:val="20"/>
                      <w:szCs w:val="20"/>
                      <w:lang w:val="en-US" w:eastAsia="de-DE"/>
                    </w:rPr>
                    <w:t xml:space="preserve">with the help of </w:t>
                  </w:r>
                  <w:proofErr w:type="spellStart"/>
                  <w:r>
                    <w:rPr>
                      <w:rFonts w:eastAsia="Times New Roman" w:cs="Arial"/>
                      <w:sz w:val="20"/>
                      <w:szCs w:val="20"/>
                      <w:lang w:val="en-US" w:eastAsia="de-DE"/>
                    </w:rPr>
                    <w:t>Dynare</w:t>
                  </w:r>
                  <w:proofErr w:type="spellEnd"/>
                  <w:r>
                    <w:rPr>
                      <w:rFonts w:eastAsia="Times New Roman" w:cs="Arial"/>
                      <w:sz w:val="20"/>
                      <w:szCs w:val="20"/>
                      <w:lang w:val="en-US" w:eastAsia="de-DE"/>
                    </w:rPr>
                    <w:t xml:space="preserve">. </w:t>
                  </w:r>
                </w:p>
              </w:tc>
            </w:tr>
          </w:tbl>
          <w:p w:rsidR="006F4B82" w:rsidRPr="00E86FDE" w:rsidRDefault="006F4B82" w:rsidP="00201043">
            <w:pPr>
              <w:spacing w:line="240" w:lineRule="auto"/>
              <w:rPr>
                <w:rFonts w:eastAsia="Times New Roman" w:cs="Arial"/>
                <w:sz w:val="20"/>
                <w:szCs w:val="20"/>
                <w:lang w:val="en-US" w:eastAsia="de-DE"/>
              </w:rPr>
            </w:pPr>
          </w:p>
        </w:tc>
      </w:tr>
      <w:tr w:rsidR="00201043" w:rsidRPr="00E86062" w:rsidTr="00B67138">
        <w:trPr>
          <w:trHeight w:val="573"/>
          <w:jc w:val="right"/>
        </w:trPr>
        <w:tc>
          <w:tcPr>
            <w:tcW w:w="581" w:type="dxa"/>
            <w:tcBorders>
              <w:top w:val="single" w:sz="8" w:space="0" w:color="auto"/>
              <w:left w:val="nil"/>
              <w:bottom w:val="single" w:sz="8" w:space="0" w:color="auto"/>
              <w:right w:val="nil"/>
            </w:tcBorders>
            <w:vAlign w:val="center"/>
          </w:tcPr>
          <w:p w:rsidR="00201043" w:rsidRPr="00050D43" w:rsidRDefault="00201043" w:rsidP="00201043">
            <w:pPr>
              <w:spacing w:line="240" w:lineRule="auto"/>
              <w:rPr>
                <w:rFonts w:eastAsia="Times New Roman" w:cs="Arial"/>
                <w:b/>
                <w:sz w:val="2"/>
                <w:lang w:val="en-US" w:eastAsia="de-DE"/>
              </w:rPr>
            </w:pPr>
          </w:p>
        </w:tc>
        <w:tc>
          <w:tcPr>
            <w:tcW w:w="9115" w:type="dxa"/>
            <w:gridSpan w:val="25"/>
            <w:tcBorders>
              <w:top w:val="single" w:sz="8" w:space="0" w:color="auto"/>
              <w:left w:val="nil"/>
              <w:bottom w:val="single" w:sz="8" w:space="0" w:color="auto"/>
              <w:right w:val="nil"/>
            </w:tcBorders>
            <w:vAlign w:val="center"/>
          </w:tcPr>
          <w:p w:rsidR="00201043" w:rsidRPr="00050D43" w:rsidRDefault="00201043" w:rsidP="00201043">
            <w:pPr>
              <w:spacing w:line="240" w:lineRule="auto"/>
              <w:rPr>
                <w:rFonts w:eastAsia="Times New Roman" w:cs="Arial"/>
                <w:b/>
                <w:sz w:val="2"/>
                <w:lang w:val="en-US" w:eastAsia="de-DE"/>
              </w:rPr>
            </w:pPr>
          </w:p>
        </w:tc>
      </w:tr>
      <w:tr w:rsidR="00201043" w:rsidTr="00201043">
        <w:trPr>
          <w:cantSplit/>
          <w:trHeight w:val="283"/>
          <w:jc w:val="right"/>
        </w:trPr>
        <w:tc>
          <w:tcPr>
            <w:tcW w:w="581" w:type="dxa"/>
            <w:vMerge w:val="restart"/>
            <w:tcBorders>
              <w:top w:val="single" w:sz="8" w:space="0" w:color="auto"/>
              <w:left w:val="single" w:sz="8"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5</w:t>
            </w:r>
          </w:p>
        </w:tc>
        <w:tc>
          <w:tcPr>
            <w:tcW w:w="9115" w:type="dxa"/>
            <w:gridSpan w:val="25"/>
            <w:tcBorders>
              <w:top w:val="single" w:sz="8" w:space="0" w:color="auto"/>
              <w:left w:val="single" w:sz="4" w:space="0" w:color="auto"/>
              <w:bottom w:val="nil"/>
              <w:right w:val="single" w:sz="8" w:space="0" w:color="auto"/>
            </w:tcBorders>
            <w:vAlign w:val="center"/>
            <w:hideMark/>
          </w:tcPr>
          <w:p w:rsidR="00201043" w:rsidRDefault="00201043" w:rsidP="00201043">
            <w:pPr>
              <w:spacing w:line="240" w:lineRule="auto"/>
              <w:rPr>
                <w:rFonts w:eastAsia="Times New Roman" w:cs="Arial"/>
                <w:lang w:eastAsia="de-DE"/>
              </w:rPr>
            </w:pPr>
            <w:r>
              <w:rPr>
                <w:rFonts w:eastAsia="Times New Roman" w:cs="Arial"/>
                <w:b/>
                <w:lang w:eastAsia="de-DE"/>
              </w:rPr>
              <w:t>Erworbene Kompetenzen:</w:t>
            </w:r>
          </w:p>
        </w:tc>
      </w:tr>
      <w:tr w:rsidR="00201043" w:rsidRPr="00E86062" w:rsidTr="00201043">
        <w:trPr>
          <w:cantSplit/>
          <w:trHeight w:val="765"/>
          <w:jc w:val="right"/>
        </w:trPr>
        <w:tc>
          <w:tcPr>
            <w:tcW w:w="581" w:type="dxa"/>
            <w:vMerge/>
            <w:tcBorders>
              <w:left w:val="single" w:sz="8"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9115" w:type="dxa"/>
            <w:gridSpan w:val="25"/>
            <w:tcBorders>
              <w:top w:val="nil"/>
              <w:left w:val="single" w:sz="4" w:space="0" w:color="auto"/>
              <w:bottom w:val="single" w:sz="8" w:space="0" w:color="auto"/>
              <w:right w:val="single" w:sz="8" w:space="0" w:color="auto"/>
            </w:tcBorders>
          </w:tcPr>
          <w:p w:rsidR="00201043" w:rsidRPr="00B1048D" w:rsidRDefault="00201043" w:rsidP="00201043">
            <w:pPr>
              <w:spacing w:line="240" w:lineRule="auto"/>
              <w:rPr>
                <w:rFonts w:eastAsia="Times New Roman" w:cs="Arial"/>
                <w:b/>
                <w:sz w:val="20"/>
                <w:szCs w:val="20"/>
                <w:lang w:val="en-US" w:eastAsia="de-DE"/>
              </w:rPr>
            </w:pPr>
            <w:proofErr w:type="spellStart"/>
            <w:r w:rsidRPr="00B1048D">
              <w:rPr>
                <w:rFonts w:eastAsia="Times New Roman" w:cs="Arial"/>
                <w:b/>
                <w:lang w:val="en-US" w:eastAsia="de-DE"/>
              </w:rPr>
              <w:t>Fachliche</w:t>
            </w:r>
            <w:proofErr w:type="spellEnd"/>
            <w:r w:rsidRPr="00B1048D">
              <w:rPr>
                <w:rFonts w:eastAsia="Times New Roman" w:cs="Arial"/>
                <w:b/>
                <w:lang w:val="en-US" w:eastAsia="de-DE"/>
              </w:rPr>
              <w:t xml:space="preserve"> </w:t>
            </w:r>
            <w:proofErr w:type="spellStart"/>
            <w:r w:rsidRPr="00B1048D">
              <w:rPr>
                <w:rFonts w:eastAsia="Times New Roman" w:cs="Arial"/>
                <w:b/>
                <w:lang w:val="en-US" w:eastAsia="de-DE"/>
              </w:rPr>
              <w:t>Kompetenzen</w:t>
            </w:r>
            <w:proofErr w:type="spellEnd"/>
            <w:r w:rsidRPr="00B1048D">
              <w:rPr>
                <w:rFonts w:eastAsia="Times New Roman" w:cs="Arial"/>
                <w:b/>
                <w:lang w:val="en-US" w:eastAsia="de-DE"/>
              </w:rPr>
              <w:t>:</w:t>
            </w:r>
          </w:p>
          <w:p w:rsidR="00201043" w:rsidRPr="00E901CF" w:rsidRDefault="00E901CF" w:rsidP="00DD5C37">
            <w:pPr>
              <w:spacing w:line="240" w:lineRule="auto"/>
              <w:rPr>
                <w:rFonts w:eastAsia="Times New Roman" w:cs="Arial"/>
                <w:b/>
                <w:sz w:val="20"/>
                <w:szCs w:val="20"/>
                <w:lang w:val="en-US" w:eastAsia="de-DE"/>
              </w:rPr>
            </w:pPr>
            <w:r w:rsidRPr="00E901CF">
              <w:rPr>
                <w:sz w:val="20"/>
                <w:szCs w:val="20"/>
                <w:lang w:val="en-US"/>
              </w:rPr>
              <w:t xml:space="preserve">The module provides knowledge on advanced methods of theoretical and quantitative </w:t>
            </w:r>
            <w:r w:rsidR="00DD5C37">
              <w:rPr>
                <w:sz w:val="20"/>
                <w:szCs w:val="20"/>
                <w:lang w:val="en-US"/>
              </w:rPr>
              <w:t>research</w:t>
            </w:r>
            <w:r w:rsidRPr="00E901CF">
              <w:rPr>
                <w:sz w:val="20"/>
                <w:szCs w:val="20"/>
                <w:lang w:val="en-US"/>
              </w:rPr>
              <w:t xml:space="preserve"> in the field of macroeconomics.</w:t>
            </w:r>
            <w:r>
              <w:rPr>
                <w:sz w:val="20"/>
                <w:szCs w:val="20"/>
                <w:lang w:val="en-US"/>
              </w:rPr>
              <w:t xml:space="preserve"> </w:t>
            </w:r>
            <w:r w:rsidR="00DD5C37">
              <w:rPr>
                <w:sz w:val="20"/>
                <w:szCs w:val="20"/>
                <w:lang w:val="en-US"/>
              </w:rPr>
              <w:t>This knowledge is required for</w:t>
            </w:r>
            <w:r w:rsidRPr="00E901CF">
              <w:rPr>
                <w:sz w:val="20"/>
                <w:szCs w:val="20"/>
                <w:lang w:val="en-US"/>
              </w:rPr>
              <w:t xml:space="preserve"> various research agendas, and of high relevance to research inst</w:t>
            </w:r>
            <w:r w:rsidR="00DD5C37">
              <w:rPr>
                <w:sz w:val="20"/>
                <w:szCs w:val="20"/>
                <w:lang w:val="en-US"/>
              </w:rPr>
              <w:t>it</w:t>
            </w:r>
            <w:r w:rsidRPr="00E901CF">
              <w:rPr>
                <w:sz w:val="20"/>
                <w:szCs w:val="20"/>
                <w:lang w:val="en-US"/>
              </w:rPr>
              <w:t xml:space="preserve">utes and research groups in international organizations. Most important, the module offers the students essential methods for </w:t>
            </w:r>
            <w:r w:rsidR="00DD5C37">
              <w:rPr>
                <w:sz w:val="20"/>
                <w:szCs w:val="20"/>
                <w:lang w:val="en-US"/>
              </w:rPr>
              <w:t>a PhD thesi</w:t>
            </w:r>
            <w:r w:rsidRPr="00E901CF">
              <w:rPr>
                <w:sz w:val="20"/>
                <w:szCs w:val="20"/>
                <w:lang w:val="en-US"/>
              </w:rPr>
              <w:t xml:space="preserve">s in </w:t>
            </w:r>
            <w:r>
              <w:rPr>
                <w:sz w:val="20"/>
                <w:szCs w:val="20"/>
                <w:lang w:val="en-US"/>
              </w:rPr>
              <w:t>macro</w:t>
            </w:r>
            <w:r w:rsidRPr="00E901CF">
              <w:rPr>
                <w:sz w:val="20"/>
                <w:szCs w:val="20"/>
                <w:lang w:val="en-US"/>
              </w:rPr>
              <w:t>economics.</w:t>
            </w:r>
            <w:r w:rsidR="00F76B0A" w:rsidRPr="00E901CF">
              <w:rPr>
                <w:sz w:val="20"/>
                <w:szCs w:val="20"/>
                <w:lang w:val="en-US"/>
              </w:rPr>
              <w:t xml:space="preserve"> </w:t>
            </w:r>
            <w:r>
              <w:rPr>
                <w:sz w:val="20"/>
                <w:szCs w:val="20"/>
                <w:lang w:val="en-US"/>
              </w:rPr>
              <w:t>The lecture is given in English and is thereby conductive to improving language skills.</w:t>
            </w:r>
          </w:p>
        </w:tc>
      </w:tr>
      <w:tr w:rsidR="00201043" w:rsidRPr="00E86062" w:rsidTr="00201043">
        <w:trPr>
          <w:cantSplit/>
          <w:trHeight w:val="765"/>
          <w:jc w:val="right"/>
        </w:trPr>
        <w:tc>
          <w:tcPr>
            <w:tcW w:w="581" w:type="dxa"/>
            <w:vMerge/>
            <w:tcBorders>
              <w:left w:val="single" w:sz="8" w:space="0" w:color="auto"/>
              <w:bottom w:val="single" w:sz="8" w:space="0" w:color="auto"/>
              <w:right w:val="single" w:sz="4" w:space="0" w:color="auto"/>
            </w:tcBorders>
            <w:vAlign w:val="center"/>
          </w:tcPr>
          <w:p w:rsidR="00201043" w:rsidRPr="00E901CF" w:rsidRDefault="00201043" w:rsidP="00201043">
            <w:pPr>
              <w:spacing w:line="240" w:lineRule="auto"/>
              <w:jc w:val="left"/>
              <w:rPr>
                <w:rFonts w:eastAsia="Times New Roman" w:cs="Arial"/>
                <w:b/>
                <w:lang w:val="en-US" w:eastAsia="de-DE"/>
              </w:rPr>
            </w:pPr>
          </w:p>
        </w:tc>
        <w:tc>
          <w:tcPr>
            <w:tcW w:w="9115" w:type="dxa"/>
            <w:gridSpan w:val="25"/>
            <w:tcBorders>
              <w:top w:val="nil"/>
              <w:left w:val="single" w:sz="4" w:space="0" w:color="auto"/>
              <w:bottom w:val="single" w:sz="8" w:space="0" w:color="auto"/>
              <w:right w:val="single" w:sz="8" w:space="0" w:color="auto"/>
            </w:tcBorders>
          </w:tcPr>
          <w:p w:rsidR="00201043" w:rsidRPr="00E901CF" w:rsidRDefault="00201043" w:rsidP="00201043">
            <w:pPr>
              <w:spacing w:line="240" w:lineRule="auto"/>
              <w:rPr>
                <w:rFonts w:eastAsia="Times New Roman" w:cs="Arial"/>
                <w:b/>
                <w:sz w:val="20"/>
                <w:szCs w:val="20"/>
                <w:lang w:val="en-US" w:eastAsia="de-DE"/>
              </w:rPr>
            </w:pPr>
            <w:r w:rsidRPr="00E901CF">
              <w:rPr>
                <w:rFonts w:eastAsia="Times New Roman" w:cs="Arial"/>
                <w:b/>
                <w:lang w:val="en-US" w:eastAsia="de-DE"/>
              </w:rPr>
              <w:t xml:space="preserve">Soft Skills und </w:t>
            </w:r>
            <w:proofErr w:type="spellStart"/>
            <w:r w:rsidRPr="00E901CF">
              <w:rPr>
                <w:rFonts w:eastAsia="Times New Roman" w:cs="Arial"/>
                <w:b/>
                <w:lang w:val="en-US" w:eastAsia="de-DE"/>
              </w:rPr>
              <w:t>Schlüsselqualifikationen</w:t>
            </w:r>
            <w:proofErr w:type="spellEnd"/>
            <w:r w:rsidRPr="00E901CF">
              <w:rPr>
                <w:rFonts w:eastAsia="Times New Roman" w:cs="Arial"/>
                <w:b/>
                <w:lang w:val="en-US" w:eastAsia="de-DE"/>
              </w:rPr>
              <w:t>:</w:t>
            </w:r>
          </w:p>
          <w:p w:rsidR="00201043" w:rsidRPr="00E901CF" w:rsidRDefault="00E901CF" w:rsidP="00201043">
            <w:pPr>
              <w:spacing w:line="240" w:lineRule="auto"/>
              <w:rPr>
                <w:rFonts w:eastAsia="Times New Roman" w:cs="Arial"/>
                <w:sz w:val="20"/>
                <w:szCs w:val="20"/>
                <w:lang w:val="en-US" w:eastAsia="de-DE"/>
              </w:rPr>
            </w:pPr>
            <w:r>
              <w:rPr>
                <w:rFonts w:eastAsiaTheme="minorHAnsi" w:cs="Arial"/>
                <w:sz w:val="20"/>
                <w:szCs w:val="20"/>
                <w:lang w:val="en-US"/>
              </w:rPr>
              <w:t>St</w:t>
            </w:r>
            <w:r w:rsidRPr="006F4B82">
              <w:rPr>
                <w:rFonts w:eastAsiaTheme="minorHAnsi" w:cs="Arial"/>
                <w:sz w:val="20"/>
                <w:szCs w:val="20"/>
                <w:lang w:val="en-US"/>
              </w:rPr>
              <w:t xml:space="preserve">udents </w:t>
            </w:r>
            <w:r>
              <w:rPr>
                <w:rFonts w:eastAsiaTheme="minorHAnsi" w:cs="Arial"/>
                <w:sz w:val="20"/>
                <w:szCs w:val="20"/>
                <w:lang w:val="en-US"/>
              </w:rPr>
              <w:t>get to know computer program</w:t>
            </w:r>
            <w:r w:rsidRPr="006F4B82">
              <w:rPr>
                <w:rFonts w:eastAsiaTheme="minorHAnsi" w:cs="Arial"/>
                <w:sz w:val="20"/>
                <w:szCs w:val="20"/>
                <w:lang w:val="en-US"/>
              </w:rPr>
              <w:t>s</w:t>
            </w:r>
            <w:r>
              <w:rPr>
                <w:rFonts w:eastAsiaTheme="minorHAnsi" w:cs="Arial"/>
                <w:sz w:val="20"/>
                <w:szCs w:val="20"/>
                <w:lang w:val="en-US"/>
              </w:rPr>
              <w:t xml:space="preserve"> such as </w:t>
            </w:r>
            <w:proofErr w:type="spellStart"/>
            <w:r>
              <w:rPr>
                <w:rFonts w:eastAsiaTheme="minorHAnsi" w:cs="Arial"/>
                <w:sz w:val="20"/>
                <w:szCs w:val="20"/>
                <w:lang w:val="en-US"/>
              </w:rPr>
              <w:t>EViews</w:t>
            </w:r>
            <w:proofErr w:type="spellEnd"/>
            <w:r>
              <w:rPr>
                <w:rFonts w:eastAsiaTheme="minorHAnsi" w:cs="Arial"/>
                <w:sz w:val="20"/>
                <w:szCs w:val="20"/>
                <w:lang w:val="en-US"/>
              </w:rPr>
              <w:t xml:space="preserve"> and MATLAB.</w:t>
            </w:r>
          </w:p>
        </w:tc>
      </w:tr>
      <w:tr w:rsidR="00201043" w:rsidRPr="00E86062" w:rsidTr="00201043">
        <w:trPr>
          <w:trHeight w:val="57"/>
          <w:jc w:val="right"/>
        </w:trPr>
        <w:tc>
          <w:tcPr>
            <w:tcW w:w="581" w:type="dxa"/>
            <w:tcBorders>
              <w:top w:val="single" w:sz="8" w:space="0" w:color="auto"/>
              <w:left w:val="nil"/>
              <w:bottom w:val="single" w:sz="8" w:space="0" w:color="auto"/>
              <w:right w:val="nil"/>
            </w:tcBorders>
            <w:vAlign w:val="center"/>
          </w:tcPr>
          <w:p w:rsidR="00201043" w:rsidRPr="00E901CF" w:rsidRDefault="00201043" w:rsidP="00201043">
            <w:pPr>
              <w:spacing w:line="240" w:lineRule="auto"/>
              <w:rPr>
                <w:rFonts w:eastAsia="Times New Roman" w:cs="Arial"/>
                <w:b/>
                <w:sz w:val="2"/>
                <w:lang w:val="en-US" w:eastAsia="de-DE"/>
              </w:rPr>
            </w:pPr>
          </w:p>
        </w:tc>
        <w:tc>
          <w:tcPr>
            <w:tcW w:w="979" w:type="dxa"/>
            <w:gridSpan w:val="3"/>
            <w:tcBorders>
              <w:top w:val="single" w:sz="8" w:space="0" w:color="auto"/>
              <w:left w:val="nil"/>
              <w:bottom w:val="single" w:sz="8" w:space="0" w:color="auto"/>
              <w:right w:val="nil"/>
            </w:tcBorders>
            <w:vAlign w:val="center"/>
          </w:tcPr>
          <w:p w:rsidR="00201043" w:rsidRPr="00E901CF" w:rsidRDefault="00201043" w:rsidP="00201043">
            <w:pPr>
              <w:spacing w:line="240" w:lineRule="auto"/>
              <w:rPr>
                <w:rFonts w:eastAsia="Times New Roman" w:cs="Arial"/>
                <w:b/>
                <w:sz w:val="2"/>
                <w:lang w:val="en-US" w:eastAsia="de-DE"/>
              </w:rPr>
            </w:pPr>
          </w:p>
        </w:tc>
        <w:tc>
          <w:tcPr>
            <w:tcW w:w="1872" w:type="dxa"/>
            <w:gridSpan w:val="6"/>
            <w:tcBorders>
              <w:top w:val="single" w:sz="8" w:space="0" w:color="auto"/>
              <w:left w:val="nil"/>
              <w:bottom w:val="single" w:sz="8" w:space="0" w:color="auto"/>
              <w:right w:val="nil"/>
            </w:tcBorders>
            <w:vAlign w:val="center"/>
          </w:tcPr>
          <w:p w:rsidR="00201043" w:rsidRPr="00E901CF" w:rsidRDefault="00201043" w:rsidP="00201043">
            <w:pPr>
              <w:spacing w:line="240" w:lineRule="auto"/>
              <w:rPr>
                <w:rFonts w:eastAsia="Times New Roman" w:cs="Arial"/>
                <w:sz w:val="2"/>
                <w:lang w:val="en-US" w:eastAsia="de-DE"/>
              </w:rPr>
            </w:pPr>
          </w:p>
        </w:tc>
        <w:tc>
          <w:tcPr>
            <w:tcW w:w="6264" w:type="dxa"/>
            <w:gridSpan w:val="16"/>
            <w:tcBorders>
              <w:top w:val="single" w:sz="8" w:space="0" w:color="auto"/>
              <w:left w:val="nil"/>
              <w:bottom w:val="single" w:sz="8" w:space="0" w:color="auto"/>
              <w:right w:val="nil"/>
            </w:tcBorders>
            <w:vAlign w:val="center"/>
          </w:tcPr>
          <w:p w:rsidR="00201043" w:rsidRPr="00E901CF" w:rsidRDefault="00201043" w:rsidP="00201043">
            <w:pPr>
              <w:spacing w:line="240" w:lineRule="auto"/>
              <w:rPr>
                <w:rFonts w:eastAsia="Times New Roman" w:cs="Arial"/>
                <w:sz w:val="2"/>
                <w:lang w:val="en-US" w:eastAsia="de-DE"/>
              </w:rPr>
            </w:pPr>
          </w:p>
        </w:tc>
      </w:tr>
      <w:tr w:rsidR="00201043" w:rsidTr="00201043">
        <w:trPr>
          <w:cantSplit/>
          <w:trHeight w:val="283"/>
          <w:jc w:val="right"/>
        </w:trPr>
        <w:tc>
          <w:tcPr>
            <w:tcW w:w="581" w:type="dxa"/>
            <w:vMerge w:val="restart"/>
            <w:tcBorders>
              <w:top w:val="single" w:sz="4"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6</w:t>
            </w:r>
          </w:p>
        </w:tc>
        <w:tc>
          <w:tcPr>
            <w:tcW w:w="9115" w:type="dxa"/>
            <w:gridSpan w:val="25"/>
            <w:tcBorders>
              <w:top w:val="single" w:sz="4" w:space="0" w:color="auto"/>
              <w:left w:val="single" w:sz="4" w:space="0" w:color="auto"/>
              <w:bottom w:val="nil"/>
              <w:right w:val="single" w:sz="8" w:space="0" w:color="auto"/>
            </w:tcBorders>
            <w:hideMark/>
          </w:tcPr>
          <w:p w:rsidR="00201043" w:rsidRDefault="00201043" w:rsidP="00201043">
            <w:pPr>
              <w:spacing w:line="240" w:lineRule="auto"/>
              <w:rPr>
                <w:rFonts w:eastAsia="Times New Roman" w:cs="Arial"/>
                <w:lang w:eastAsia="de-DE"/>
              </w:rPr>
            </w:pPr>
            <w:r>
              <w:rPr>
                <w:rFonts w:eastAsia="Times New Roman" w:cs="Arial"/>
                <w:b/>
                <w:lang w:eastAsia="de-DE"/>
              </w:rPr>
              <w:t>Beschreibung von Wahlmöglichkeiten innerhalb des Moduls:</w:t>
            </w:r>
          </w:p>
        </w:tc>
      </w:tr>
      <w:tr w:rsidR="00201043" w:rsidTr="00201043">
        <w:trPr>
          <w:cantSplit/>
          <w:trHeight w:val="289"/>
          <w:jc w:val="right"/>
        </w:trPr>
        <w:tc>
          <w:tcPr>
            <w:tcW w:w="581" w:type="dxa"/>
            <w:vMerge/>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9115" w:type="dxa"/>
            <w:gridSpan w:val="25"/>
            <w:tcBorders>
              <w:top w:val="nil"/>
              <w:left w:val="single" w:sz="4" w:space="0" w:color="auto"/>
              <w:bottom w:val="single" w:sz="8" w:space="0" w:color="auto"/>
              <w:right w:val="single" w:sz="8" w:space="0" w:color="auto"/>
            </w:tcBorders>
          </w:tcPr>
          <w:p w:rsidR="00201043" w:rsidRDefault="00201043" w:rsidP="00201043">
            <w:pPr>
              <w:spacing w:line="240" w:lineRule="auto"/>
              <w:rPr>
                <w:rFonts w:eastAsia="Times New Roman" w:cs="Arial"/>
                <w:sz w:val="20"/>
                <w:lang w:eastAsia="de-DE"/>
              </w:rPr>
            </w:pPr>
            <w:r>
              <w:rPr>
                <w:rFonts w:eastAsia="Times New Roman" w:cs="Arial"/>
                <w:sz w:val="20"/>
                <w:lang w:eastAsia="de-DE"/>
              </w:rPr>
              <w:t>None</w:t>
            </w:r>
          </w:p>
        </w:tc>
      </w:tr>
      <w:tr w:rsidR="00201043" w:rsidTr="00201043">
        <w:trPr>
          <w:trHeight w:val="57"/>
          <w:jc w:val="right"/>
        </w:trPr>
        <w:tc>
          <w:tcPr>
            <w:tcW w:w="581" w:type="dxa"/>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c>
          <w:tcPr>
            <w:tcW w:w="2558" w:type="dxa"/>
            <w:gridSpan w:val="7"/>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c>
          <w:tcPr>
            <w:tcW w:w="6557" w:type="dxa"/>
            <w:gridSpan w:val="18"/>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sz w:val="2"/>
                <w:lang w:eastAsia="de-DE"/>
              </w:rPr>
            </w:pPr>
          </w:p>
        </w:tc>
      </w:tr>
      <w:tr w:rsidR="00201043" w:rsidTr="00201043">
        <w:trPr>
          <w:cantSplit/>
          <w:trHeight w:val="283"/>
          <w:jc w:val="right"/>
        </w:trPr>
        <w:tc>
          <w:tcPr>
            <w:tcW w:w="581" w:type="dxa"/>
            <w:vMerge w:val="restart"/>
            <w:tcBorders>
              <w:top w:val="single" w:sz="8" w:space="0" w:color="auto"/>
              <w:left w:val="single" w:sz="8" w:space="0" w:color="auto"/>
              <w:bottom w:val="single" w:sz="8" w:space="0" w:color="auto"/>
              <w:right w:val="single" w:sz="2"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7</w:t>
            </w:r>
          </w:p>
        </w:tc>
        <w:tc>
          <w:tcPr>
            <w:tcW w:w="9115" w:type="dxa"/>
            <w:gridSpan w:val="25"/>
            <w:tcBorders>
              <w:top w:val="single" w:sz="8" w:space="0" w:color="auto"/>
              <w:left w:val="single" w:sz="2" w:space="0" w:color="auto"/>
              <w:bottom w:val="nil"/>
              <w:right w:val="single" w:sz="8" w:space="0" w:color="auto"/>
            </w:tcBorders>
            <w:vAlign w:val="center"/>
            <w:hideMark/>
          </w:tcPr>
          <w:p w:rsidR="00201043" w:rsidRDefault="00201043" w:rsidP="00201043">
            <w:pPr>
              <w:spacing w:line="240" w:lineRule="auto"/>
              <w:rPr>
                <w:rFonts w:eastAsia="Times New Roman" w:cs="Arial"/>
                <w:b/>
                <w:sz w:val="24"/>
                <w:szCs w:val="24"/>
                <w:lang w:eastAsia="de-DE"/>
              </w:rPr>
            </w:pPr>
            <w:r>
              <w:rPr>
                <w:rFonts w:eastAsia="Times New Roman" w:cs="Arial"/>
                <w:b/>
                <w:lang w:eastAsia="de-DE"/>
              </w:rPr>
              <w:t>Leistungsüberprüfung:</w:t>
            </w:r>
          </w:p>
        </w:tc>
      </w:tr>
      <w:tr w:rsidR="00201043" w:rsidTr="00201043">
        <w:trPr>
          <w:cantSplit/>
          <w:trHeight w:val="340"/>
          <w:jc w:val="right"/>
        </w:trPr>
        <w:tc>
          <w:tcPr>
            <w:tcW w:w="581" w:type="dxa"/>
            <w:vMerge/>
            <w:tcBorders>
              <w:top w:val="single" w:sz="8" w:space="0" w:color="auto"/>
              <w:left w:val="single" w:sz="8" w:space="0" w:color="auto"/>
              <w:bottom w:val="single" w:sz="8" w:space="0" w:color="auto"/>
              <w:right w:val="single" w:sz="2" w:space="0" w:color="auto"/>
            </w:tcBorders>
            <w:vAlign w:val="center"/>
            <w:hideMark/>
          </w:tcPr>
          <w:p w:rsidR="00201043" w:rsidRDefault="00201043" w:rsidP="00201043">
            <w:pPr>
              <w:spacing w:line="240" w:lineRule="auto"/>
              <w:jc w:val="left"/>
              <w:rPr>
                <w:rFonts w:eastAsia="Times New Roman" w:cs="Arial"/>
                <w:b/>
                <w:lang w:eastAsia="de-DE"/>
              </w:rPr>
            </w:pPr>
          </w:p>
        </w:tc>
        <w:tc>
          <w:tcPr>
            <w:tcW w:w="9115" w:type="dxa"/>
            <w:gridSpan w:val="25"/>
            <w:tcBorders>
              <w:top w:val="nil"/>
              <w:left w:val="single" w:sz="2" w:space="0" w:color="auto"/>
              <w:bottom w:val="single" w:sz="8" w:space="0" w:color="auto"/>
              <w:right w:val="single" w:sz="8" w:space="0" w:color="auto"/>
            </w:tcBorders>
            <w:vAlign w:val="center"/>
            <w:hideMark/>
          </w:tcPr>
          <w:p w:rsidR="00201043" w:rsidRDefault="00D12FB5" w:rsidP="00201043">
            <w:pPr>
              <w:spacing w:line="240" w:lineRule="auto"/>
              <w:rPr>
                <w:rFonts w:eastAsia="Times New Roman" w:cs="Arial"/>
                <w:b/>
                <w:sz w:val="24"/>
                <w:szCs w:val="24"/>
                <w:lang w:eastAsia="de-DE"/>
              </w:rPr>
            </w:pPr>
            <w:r>
              <w:rPr>
                <w:rFonts w:eastAsia="Times New Roman" w:cs="Arial"/>
                <w:lang w:eastAsia="de-DE"/>
              </w:rPr>
              <w:t>[X</w:t>
            </w:r>
            <w:r w:rsidR="00201043">
              <w:rPr>
                <w:rFonts w:eastAsia="Times New Roman" w:cs="Arial"/>
                <w:lang w:eastAsia="de-DE"/>
              </w:rPr>
              <w:t>] Modulabschlussprüfung (MAP)        [ ]  Modulteilprüfungen (MTP)</w:t>
            </w:r>
          </w:p>
        </w:tc>
      </w:tr>
      <w:tr w:rsidR="00201043" w:rsidTr="00201043">
        <w:trPr>
          <w:trHeight w:val="51"/>
          <w:jc w:val="right"/>
        </w:trPr>
        <w:tc>
          <w:tcPr>
            <w:tcW w:w="581" w:type="dxa"/>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c>
          <w:tcPr>
            <w:tcW w:w="9115" w:type="dxa"/>
            <w:gridSpan w:val="25"/>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r>
      <w:tr w:rsidR="00201043" w:rsidTr="00201043">
        <w:trPr>
          <w:cantSplit/>
          <w:trHeight w:val="283"/>
          <w:jc w:val="right"/>
        </w:trPr>
        <w:tc>
          <w:tcPr>
            <w:tcW w:w="581" w:type="dxa"/>
            <w:vMerge w:val="restart"/>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8</w:t>
            </w:r>
          </w:p>
        </w:tc>
        <w:tc>
          <w:tcPr>
            <w:tcW w:w="9115" w:type="dxa"/>
            <w:gridSpan w:val="25"/>
            <w:tcBorders>
              <w:top w:val="single" w:sz="8" w:space="0" w:color="auto"/>
              <w:left w:val="single" w:sz="4" w:space="0" w:color="auto"/>
              <w:bottom w:val="nil"/>
              <w:right w:val="single" w:sz="8"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Prüfungsleistung/en:</w:t>
            </w:r>
          </w:p>
        </w:tc>
      </w:tr>
      <w:tr w:rsidR="00201043" w:rsidTr="00201043">
        <w:trPr>
          <w:cantSplit/>
          <w:trHeight w:val="197"/>
          <w:jc w:val="right"/>
        </w:trPr>
        <w:tc>
          <w:tcPr>
            <w:tcW w:w="581" w:type="dxa"/>
            <w:vMerge/>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6083" w:type="dxa"/>
            <w:gridSpan w:val="19"/>
            <w:tcBorders>
              <w:top w:val="nil"/>
              <w:left w:val="single" w:sz="4" w:space="0" w:color="auto"/>
              <w:bottom w:val="single" w:sz="8" w:space="0" w:color="auto"/>
              <w:right w:val="single" w:sz="8" w:space="0" w:color="auto"/>
            </w:tcBorders>
            <w:vAlign w:val="center"/>
            <w:hideMark/>
          </w:tcPr>
          <w:p w:rsidR="00201043" w:rsidRDefault="00201043" w:rsidP="00201043">
            <w:pPr>
              <w:spacing w:line="240" w:lineRule="auto"/>
              <w:rPr>
                <w:rFonts w:eastAsia="Times New Roman" w:cs="Arial"/>
                <w:sz w:val="20"/>
                <w:lang w:eastAsia="de-DE"/>
              </w:rPr>
            </w:pPr>
            <w:r>
              <w:rPr>
                <w:rFonts w:eastAsia="Times New Roman" w:cs="Arial"/>
                <w:sz w:val="20"/>
                <w:lang w:eastAsia="de-DE"/>
              </w:rPr>
              <w:t>Anzahl und Art; Anbindung an Lehrveranstaltung</w:t>
            </w:r>
            <w:r>
              <w:rPr>
                <w:rStyle w:val="Funotenzeichen"/>
                <w:rFonts w:cs="Arial"/>
                <w:sz w:val="20"/>
                <w:lang w:eastAsia="de-DE"/>
              </w:rPr>
              <w:footnoteReference w:id="1"/>
            </w:r>
          </w:p>
        </w:tc>
        <w:tc>
          <w:tcPr>
            <w:tcW w:w="1135" w:type="dxa"/>
            <w:gridSpan w:val="3"/>
            <w:tcBorders>
              <w:top w:val="nil"/>
              <w:left w:val="single" w:sz="4" w:space="0" w:color="auto"/>
              <w:bottom w:val="single" w:sz="8" w:space="0" w:color="auto"/>
              <w:right w:val="single" w:sz="8" w:space="0" w:color="auto"/>
            </w:tcBorders>
            <w:hideMark/>
          </w:tcPr>
          <w:p w:rsidR="00201043" w:rsidRDefault="00201043" w:rsidP="00201043">
            <w:pPr>
              <w:spacing w:line="240" w:lineRule="auto"/>
              <w:rPr>
                <w:rFonts w:eastAsia="Times New Roman" w:cs="Arial"/>
                <w:sz w:val="20"/>
                <w:lang w:eastAsia="de-DE"/>
              </w:rPr>
            </w:pPr>
            <w:r>
              <w:rPr>
                <w:rFonts w:eastAsia="Times New Roman" w:cs="Arial"/>
                <w:sz w:val="20"/>
                <w:lang w:eastAsia="de-DE"/>
              </w:rPr>
              <w:t xml:space="preserve">Dauer bzw. </w:t>
            </w:r>
            <w:r>
              <w:rPr>
                <w:rFonts w:eastAsia="Times New Roman" w:cs="Arial"/>
                <w:sz w:val="20"/>
                <w:lang w:eastAsia="de-DE"/>
              </w:rPr>
              <w:br/>
              <w:t>Umfang</w:t>
            </w:r>
          </w:p>
        </w:tc>
        <w:tc>
          <w:tcPr>
            <w:tcW w:w="1897" w:type="dxa"/>
            <w:gridSpan w:val="3"/>
            <w:tcBorders>
              <w:top w:val="nil"/>
              <w:left w:val="single" w:sz="4" w:space="0" w:color="auto"/>
              <w:bottom w:val="single" w:sz="8" w:space="0" w:color="auto"/>
              <w:right w:val="single" w:sz="8" w:space="0" w:color="auto"/>
            </w:tcBorders>
            <w:hideMark/>
          </w:tcPr>
          <w:p w:rsidR="00201043" w:rsidRDefault="00201043" w:rsidP="00201043">
            <w:pPr>
              <w:spacing w:line="240" w:lineRule="auto"/>
              <w:rPr>
                <w:rFonts w:eastAsia="Times New Roman" w:cs="Arial"/>
                <w:sz w:val="20"/>
                <w:lang w:eastAsia="de-DE"/>
              </w:rPr>
            </w:pPr>
            <w:r>
              <w:rPr>
                <w:rFonts w:eastAsia="Times New Roman" w:cs="Arial"/>
                <w:sz w:val="20"/>
                <w:lang w:eastAsia="de-DE"/>
              </w:rPr>
              <w:t>Gewichtung für die Modulnote in %</w:t>
            </w:r>
          </w:p>
        </w:tc>
      </w:tr>
      <w:tr w:rsidR="00201043" w:rsidRPr="00D12FB5" w:rsidTr="00201043">
        <w:trPr>
          <w:cantSplit/>
          <w:trHeight w:val="212"/>
          <w:jc w:val="right"/>
        </w:trPr>
        <w:tc>
          <w:tcPr>
            <w:tcW w:w="581" w:type="dxa"/>
            <w:vMerge/>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6083" w:type="dxa"/>
            <w:gridSpan w:val="19"/>
            <w:tcBorders>
              <w:top w:val="nil"/>
              <w:left w:val="single" w:sz="4" w:space="0" w:color="auto"/>
              <w:bottom w:val="single" w:sz="8" w:space="0" w:color="auto"/>
              <w:right w:val="single" w:sz="8" w:space="0" w:color="auto"/>
            </w:tcBorders>
            <w:vAlign w:val="center"/>
          </w:tcPr>
          <w:p w:rsidR="00201043" w:rsidRPr="00D12FB5" w:rsidRDefault="00D12FB5" w:rsidP="00D12FB5">
            <w:pPr>
              <w:spacing w:line="240" w:lineRule="auto"/>
              <w:rPr>
                <w:rFonts w:eastAsia="Times New Roman" w:cs="Arial"/>
                <w:sz w:val="20"/>
                <w:lang w:val="en-US" w:eastAsia="de-DE"/>
              </w:rPr>
            </w:pPr>
            <w:r>
              <w:rPr>
                <w:rFonts w:eastAsia="Times New Roman" w:cs="Arial"/>
                <w:sz w:val="20"/>
                <w:lang w:val="en-US" w:eastAsia="de-DE"/>
              </w:rPr>
              <w:t xml:space="preserve">Problem </w:t>
            </w:r>
            <w:r w:rsidRPr="00D12FB5">
              <w:rPr>
                <w:rFonts w:eastAsia="Times New Roman" w:cs="Arial"/>
                <w:sz w:val="20"/>
                <w:lang w:val="en-US" w:eastAsia="de-DE"/>
              </w:rPr>
              <w:t>sets, each counts 1/3 of the final mark</w:t>
            </w:r>
          </w:p>
        </w:tc>
        <w:tc>
          <w:tcPr>
            <w:tcW w:w="1135" w:type="dxa"/>
            <w:gridSpan w:val="3"/>
            <w:tcBorders>
              <w:top w:val="nil"/>
              <w:left w:val="single" w:sz="4" w:space="0" w:color="auto"/>
              <w:bottom w:val="single" w:sz="8" w:space="0" w:color="auto"/>
              <w:right w:val="single" w:sz="8" w:space="0" w:color="auto"/>
            </w:tcBorders>
            <w:vAlign w:val="center"/>
          </w:tcPr>
          <w:p w:rsidR="00201043" w:rsidRPr="00D12FB5" w:rsidRDefault="00D12FB5" w:rsidP="00D12FB5">
            <w:pPr>
              <w:spacing w:line="240" w:lineRule="auto"/>
              <w:rPr>
                <w:rFonts w:eastAsia="Times New Roman" w:cs="Arial"/>
                <w:sz w:val="20"/>
                <w:lang w:val="en-US" w:eastAsia="de-DE"/>
              </w:rPr>
            </w:pPr>
            <w:r>
              <w:rPr>
                <w:rFonts w:eastAsia="Times New Roman" w:cs="Arial"/>
                <w:sz w:val="20"/>
                <w:lang w:val="en-US" w:eastAsia="de-DE"/>
              </w:rPr>
              <w:t xml:space="preserve">3 </w:t>
            </w:r>
          </w:p>
        </w:tc>
        <w:tc>
          <w:tcPr>
            <w:tcW w:w="1897" w:type="dxa"/>
            <w:gridSpan w:val="3"/>
            <w:tcBorders>
              <w:top w:val="nil"/>
              <w:left w:val="single" w:sz="4" w:space="0" w:color="auto"/>
              <w:bottom w:val="single" w:sz="8" w:space="0" w:color="auto"/>
              <w:right w:val="single" w:sz="8" w:space="0" w:color="auto"/>
            </w:tcBorders>
            <w:vAlign w:val="center"/>
          </w:tcPr>
          <w:p w:rsidR="00201043" w:rsidRPr="00D12FB5" w:rsidRDefault="00D12FB5" w:rsidP="00201043">
            <w:pPr>
              <w:spacing w:line="240" w:lineRule="auto"/>
              <w:jc w:val="center"/>
              <w:rPr>
                <w:rFonts w:eastAsia="Times New Roman" w:cs="Arial"/>
                <w:sz w:val="20"/>
                <w:lang w:val="en-US" w:eastAsia="de-DE"/>
              </w:rPr>
            </w:pPr>
            <w:r>
              <w:rPr>
                <w:rFonts w:eastAsia="Times New Roman" w:cs="Arial"/>
                <w:sz w:val="20"/>
                <w:lang w:val="en-US" w:eastAsia="de-DE"/>
              </w:rPr>
              <w:t>100</w:t>
            </w:r>
          </w:p>
        </w:tc>
      </w:tr>
      <w:tr w:rsidR="00201043" w:rsidRPr="00D12FB5" w:rsidTr="00201043">
        <w:trPr>
          <w:cantSplit/>
          <w:trHeight w:val="230"/>
          <w:jc w:val="right"/>
        </w:trPr>
        <w:tc>
          <w:tcPr>
            <w:tcW w:w="581" w:type="dxa"/>
            <w:vMerge/>
            <w:tcBorders>
              <w:top w:val="single" w:sz="8" w:space="0" w:color="auto"/>
              <w:left w:val="single" w:sz="8" w:space="0" w:color="auto"/>
              <w:bottom w:val="single" w:sz="8" w:space="0" w:color="auto"/>
              <w:right w:val="single" w:sz="4" w:space="0" w:color="auto"/>
            </w:tcBorders>
            <w:vAlign w:val="center"/>
            <w:hideMark/>
          </w:tcPr>
          <w:p w:rsidR="00201043" w:rsidRPr="00D12FB5" w:rsidRDefault="00201043" w:rsidP="00201043">
            <w:pPr>
              <w:spacing w:line="240" w:lineRule="auto"/>
              <w:jc w:val="left"/>
              <w:rPr>
                <w:rFonts w:eastAsia="Times New Roman" w:cs="Arial"/>
                <w:b/>
                <w:lang w:val="en-US" w:eastAsia="de-DE"/>
              </w:rPr>
            </w:pPr>
          </w:p>
        </w:tc>
        <w:tc>
          <w:tcPr>
            <w:tcW w:w="6083" w:type="dxa"/>
            <w:gridSpan w:val="19"/>
            <w:tcBorders>
              <w:top w:val="nil"/>
              <w:left w:val="single" w:sz="4" w:space="0" w:color="auto"/>
              <w:bottom w:val="single" w:sz="8" w:space="0" w:color="auto"/>
              <w:right w:val="single" w:sz="8" w:space="0" w:color="auto"/>
            </w:tcBorders>
            <w:vAlign w:val="center"/>
          </w:tcPr>
          <w:p w:rsidR="00201043" w:rsidRPr="00D12FB5" w:rsidRDefault="00201043" w:rsidP="00201043">
            <w:pPr>
              <w:spacing w:line="240" w:lineRule="auto"/>
              <w:rPr>
                <w:rFonts w:eastAsia="Times New Roman" w:cs="Arial"/>
                <w:sz w:val="20"/>
                <w:lang w:val="en-US" w:eastAsia="de-DE"/>
              </w:rPr>
            </w:pPr>
          </w:p>
        </w:tc>
        <w:tc>
          <w:tcPr>
            <w:tcW w:w="1135" w:type="dxa"/>
            <w:gridSpan w:val="3"/>
            <w:tcBorders>
              <w:top w:val="nil"/>
              <w:left w:val="single" w:sz="4" w:space="0" w:color="auto"/>
              <w:bottom w:val="single" w:sz="8" w:space="0" w:color="auto"/>
              <w:right w:val="single" w:sz="8" w:space="0" w:color="auto"/>
            </w:tcBorders>
            <w:vAlign w:val="center"/>
          </w:tcPr>
          <w:p w:rsidR="00201043" w:rsidRPr="00D12FB5" w:rsidRDefault="00201043" w:rsidP="00201043">
            <w:pPr>
              <w:spacing w:line="240" w:lineRule="auto"/>
              <w:rPr>
                <w:rFonts w:eastAsia="Times New Roman" w:cs="Arial"/>
                <w:sz w:val="20"/>
                <w:lang w:val="en-US" w:eastAsia="de-DE"/>
              </w:rPr>
            </w:pPr>
          </w:p>
        </w:tc>
        <w:tc>
          <w:tcPr>
            <w:tcW w:w="1897" w:type="dxa"/>
            <w:gridSpan w:val="3"/>
            <w:tcBorders>
              <w:top w:val="nil"/>
              <w:left w:val="single" w:sz="4" w:space="0" w:color="auto"/>
              <w:bottom w:val="single" w:sz="8" w:space="0" w:color="auto"/>
              <w:right w:val="single" w:sz="8" w:space="0" w:color="auto"/>
            </w:tcBorders>
            <w:vAlign w:val="center"/>
          </w:tcPr>
          <w:p w:rsidR="00201043" w:rsidRPr="00D12FB5" w:rsidRDefault="00201043" w:rsidP="00201043">
            <w:pPr>
              <w:spacing w:line="240" w:lineRule="auto"/>
              <w:rPr>
                <w:rFonts w:eastAsia="Times New Roman" w:cs="Arial"/>
                <w:sz w:val="20"/>
                <w:lang w:val="en-US" w:eastAsia="de-DE"/>
              </w:rPr>
            </w:pPr>
          </w:p>
        </w:tc>
      </w:tr>
      <w:tr w:rsidR="00201043" w:rsidRPr="00D12FB5" w:rsidTr="00201043">
        <w:trPr>
          <w:trHeight w:val="57"/>
          <w:jc w:val="right"/>
        </w:trPr>
        <w:tc>
          <w:tcPr>
            <w:tcW w:w="581" w:type="dxa"/>
            <w:tcBorders>
              <w:top w:val="single" w:sz="8" w:space="0" w:color="auto"/>
              <w:left w:val="nil"/>
              <w:bottom w:val="single" w:sz="4" w:space="0" w:color="auto"/>
              <w:right w:val="nil"/>
            </w:tcBorders>
            <w:vAlign w:val="center"/>
          </w:tcPr>
          <w:p w:rsidR="00201043" w:rsidRPr="00D12FB5" w:rsidRDefault="00201043" w:rsidP="00201043">
            <w:pPr>
              <w:spacing w:line="240" w:lineRule="auto"/>
              <w:rPr>
                <w:rFonts w:eastAsia="Times New Roman" w:cs="Arial"/>
                <w:b/>
                <w:sz w:val="2"/>
                <w:lang w:val="en-US" w:eastAsia="de-DE"/>
              </w:rPr>
            </w:pPr>
          </w:p>
        </w:tc>
        <w:tc>
          <w:tcPr>
            <w:tcW w:w="9115" w:type="dxa"/>
            <w:gridSpan w:val="25"/>
            <w:tcBorders>
              <w:top w:val="single" w:sz="8" w:space="0" w:color="auto"/>
              <w:left w:val="nil"/>
              <w:bottom w:val="single" w:sz="8" w:space="0" w:color="auto"/>
              <w:right w:val="nil"/>
            </w:tcBorders>
            <w:vAlign w:val="center"/>
          </w:tcPr>
          <w:p w:rsidR="00201043" w:rsidRPr="00D12FB5" w:rsidRDefault="00201043" w:rsidP="00201043">
            <w:pPr>
              <w:spacing w:line="240" w:lineRule="auto"/>
              <w:rPr>
                <w:rFonts w:eastAsia="Times New Roman" w:cs="Arial"/>
                <w:b/>
                <w:sz w:val="2"/>
                <w:lang w:val="en-US" w:eastAsia="de-DE"/>
              </w:rPr>
            </w:pPr>
          </w:p>
        </w:tc>
      </w:tr>
      <w:tr w:rsidR="00201043" w:rsidTr="00201043">
        <w:trPr>
          <w:cantSplit/>
          <w:trHeight w:val="226"/>
          <w:jc w:val="right"/>
        </w:trPr>
        <w:tc>
          <w:tcPr>
            <w:tcW w:w="581" w:type="dxa"/>
            <w:vMerge w:val="restart"/>
            <w:tcBorders>
              <w:top w:val="single" w:sz="4" w:space="0" w:color="auto"/>
              <w:left w:val="single" w:sz="4" w:space="0" w:color="auto"/>
              <w:bottom w:val="single" w:sz="4"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9</w:t>
            </w:r>
          </w:p>
        </w:tc>
        <w:tc>
          <w:tcPr>
            <w:tcW w:w="9115" w:type="dxa"/>
            <w:gridSpan w:val="25"/>
            <w:tcBorders>
              <w:top w:val="single" w:sz="8" w:space="0" w:color="auto"/>
              <w:left w:val="single" w:sz="4" w:space="0" w:color="auto"/>
              <w:bottom w:val="nil"/>
              <w:right w:val="single" w:sz="8" w:space="0" w:color="auto"/>
            </w:tcBorders>
            <w:hideMark/>
          </w:tcPr>
          <w:p w:rsidR="00201043" w:rsidRDefault="00201043" w:rsidP="00201043">
            <w:pPr>
              <w:spacing w:line="240" w:lineRule="auto"/>
              <w:rPr>
                <w:rFonts w:eastAsia="Times New Roman" w:cs="Arial"/>
                <w:b/>
                <w:lang w:eastAsia="de-DE"/>
              </w:rPr>
            </w:pPr>
            <w:r>
              <w:rPr>
                <w:rFonts w:eastAsia="Times New Roman" w:cs="Arial"/>
                <w:b/>
                <w:lang w:eastAsia="de-DE"/>
              </w:rPr>
              <w:t>Studienleistungen:</w:t>
            </w:r>
          </w:p>
        </w:tc>
      </w:tr>
      <w:tr w:rsidR="00201043" w:rsidTr="00201043">
        <w:trPr>
          <w:cantSplit/>
          <w:trHeight w:val="326"/>
          <w:jc w:val="right"/>
        </w:trPr>
        <w:tc>
          <w:tcPr>
            <w:tcW w:w="581" w:type="dxa"/>
            <w:vMerge/>
            <w:tcBorders>
              <w:top w:val="single" w:sz="4" w:space="0" w:color="auto"/>
              <w:left w:val="single" w:sz="4" w:space="0" w:color="auto"/>
              <w:bottom w:val="single" w:sz="4"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7218" w:type="dxa"/>
            <w:gridSpan w:val="22"/>
            <w:tcBorders>
              <w:top w:val="nil"/>
              <w:left w:val="single" w:sz="4" w:space="0" w:color="auto"/>
              <w:bottom w:val="single" w:sz="4" w:space="0" w:color="auto"/>
              <w:right w:val="single" w:sz="8" w:space="0" w:color="auto"/>
            </w:tcBorders>
            <w:hideMark/>
          </w:tcPr>
          <w:p w:rsidR="00201043" w:rsidRDefault="00201043" w:rsidP="00201043">
            <w:pPr>
              <w:spacing w:before="60" w:line="240" w:lineRule="auto"/>
              <w:rPr>
                <w:rFonts w:eastAsia="Times New Roman" w:cs="Arial"/>
                <w:lang w:eastAsia="de-DE"/>
              </w:rPr>
            </w:pPr>
            <w:r>
              <w:rPr>
                <w:rFonts w:eastAsia="Times New Roman" w:cs="Arial"/>
                <w:sz w:val="20"/>
                <w:lang w:eastAsia="de-DE"/>
              </w:rPr>
              <w:t>Anzahl und Art; Anbindung an Lehrveranstaltung</w:t>
            </w:r>
          </w:p>
        </w:tc>
        <w:tc>
          <w:tcPr>
            <w:tcW w:w="1897" w:type="dxa"/>
            <w:gridSpan w:val="3"/>
            <w:tcBorders>
              <w:top w:val="nil"/>
              <w:left w:val="single" w:sz="4" w:space="0" w:color="auto"/>
              <w:bottom w:val="single" w:sz="4" w:space="0" w:color="auto"/>
              <w:right w:val="single" w:sz="8" w:space="0" w:color="auto"/>
            </w:tcBorders>
            <w:vAlign w:val="center"/>
            <w:hideMark/>
          </w:tcPr>
          <w:p w:rsidR="00201043" w:rsidRDefault="00201043" w:rsidP="00201043">
            <w:pPr>
              <w:spacing w:line="240" w:lineRule="auto"/>
              <w:rPr>
                <w:rFonts w:eastAsia="Times New Roman" w:cs="Arial"/>
                <w:sz w:val="20"/>
                <w:lang w:eastAsia="de-DE"/>
              </w:rPr>
            </w:pPr>
            <w:r>
              <w:rPr>
                <w:rFonts w:eastAsia="Times New Roman" w:cs="Arial"/>
                <w:sz w:val="20"/>
                <w:lang w:eastAsia="de-DE"/>
              </w:rPr>
              <w:t>Dauer bzw. Umfang</w:t>
            </w:r>
          </w:p>
        </w:tc>
      </w:tr>
      <w:tr w:rsidR="00201043" w:rsidTr="00201043">
        <w:trPr>
          <w:cantSplit/>
          <w:trHeight w:val="210"/>
          <w:jc w:val="right"/>
        </w:trPr>
        <w:tc>
          <w:tcPr>
            <w:tcW w:w="581" w:type="dxa"/>
            <w:vMerge/>
            <w:tcBorders>
              <w:top w:val="single" w:sz="4" w:space="0" w:color="auto"/>
              <w:left w:val="single" w:sz="4" w:space="0" w:color="auto"/>
              <w:bottom w:val="single" w:sz="4"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7218" w:type="dxa"/>
            <w:gridSpan w:val="22"/>
            <w:tcBorders>
              <w:top w:val="single" w:sz="4" w:space="0" w:color="auto"/>
              <w:left w:val="single" w:sz="4" w:space="0" w:color="auto"/>
              <w:bottom w:val="single" w:sz="4" w:space="0" w:color="auto"/>
              <w:right w:val="single" w:sz="8" w:space="0" w:color="auto"/>
            </w:tcBorders>
            <w:vAlign w:val="center"/>
          </w:tcPr>
          <w:p w:rsidR="00201043" w:rsidRDefault="00201043" w:rsidP="00201043">
            <w:pPr>
              <w:spacing w:line="240" w:lineRule="auto"/>
              <w:rPr>
                <w:rFonts w:eastAsia="Times New Roman" w:cs="Arial"/>
                <w:sz w:val="20"/>
                <w:lang w:eastAsia="de-DE"/>
              </w:rPr>
            </w:pPr>
          </w:p>
        </w:tc>
        <w:tc>
          <w:tcPr>
            <w:tcW w:w="1897" w:type="dxa"/>
            <w:gridSpan w:val="3"/>
            <w:tcBorders>
              <w:top w:val="single" w:sz="4" w:space="0" w:color="auto"/>
              <w:left w:val="single" w:sz="4" w:space="0" w:color="auto"/>
              <w:bottom w:val="single" w:sz="4" w:space="0" w:color="auto"/>
              <w:right w:val="single" w:sz="8" w:space="0" w:color="auto"/>
            </w:tcBorders>
            <w:vAlign w:val="center"/>
          </w:tcPr>
          <w:p w:rsidR="00201043" w:rsidRDefault="00201043" w:rsidP="00201043">
            <w:pPr>
              <w:spacing w:line="240" w:lineRule="auto"/>
              <w:rPr>
                <w:rFonts w:eastAsia="Times New Roman" w:cs="Arial"/>
                <w:sz w:val="20"/>
                <w:lang w:eastAsia="de-DE"/>
              </w:rPr>
            </w:pPr>
          </w:p>
        </w:tc>
      </w:tr>
      <w:tr w:rsidR="00201043" w:rsidTr="00201043">
        <w:trPr>
          <w:cantSplit/>
          <w:trHeight w:val="210"/>
          <w:jc w:val="right"/>
        </w:trPr>
        <w:tc>
          <w:tcPr>
            <w:tcW w:w="581" w:type="dxa"/>
            <w:vMerge/>
            <w:tcBorders>
              <w:top w:val="single" w:sz="4" w:space="0" w:color="auto"/>
              <w:left w:val="single" w:sz="4" w:space="0" w:color="auto"/>
              <w:bottom w:val="single" w:sz="4"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7218" w:type="dxa"/>
            <w:gridSpan w:val="22"/>
            <w:tcBorders>
              <w:top w:val="single" w:sz="4" w:space="0" w:color="auto"/>
              <w:left w:val="single" w:sz="4" w:space="0" w:color="auto"/>
              <w:bottom w:val="single" w:sz="8" w:space="0" w:color="auto"/>
              <w:right w:val="single" w:sz="8" w:space="0" w:color="auto"/>
            </w:tcBorders>
            <w:vAlign w:val="center"/>
          </w:tcPr>
          <w:p w:rsidR="00201043" w:rsidRDefault="00201043" w:rsidP="00201043">
            <w:pPr>
              <w:spacing w:line="240" w:lineRule="auto"/>
              <w:rPr>
                <w:rFonts w:eastAsia="Times New Roman" w:cs="Arial"/>
                <w:sz w:val="20"/>
                <w:lang w:eastAsia="de-DE"/>
              </w:rPr>
            </w:pPr>
          </w:p>
        </w:tc>
        <w:tc>
          <w:tcPr>
            <w:tcW w:w="1897" w:type="dxa"/>
            <w:gridSpan w:val="3"/>
            <w:tcBorders>
              <w:top w:val="single" w:sz="4" w:space="0" w:color="auto"/>
              <w:left w:val="single" w:sz="4" w:space="0" w:color="auto"/>
              <w:bottom w:val="single" w:sz="8" w:space="0" w:color="auto"/>
              <w:right w:val="single" w:sz="8" w:space="0" w:color="auto"/>
            </w:tcBorders>
            <w:vAlign w:val="center"/>
          </w:tcPr>
          <w:p w:rsidR="00201043" w:rsidRDefault="00201043" w:rsidP="00201043">
            <w:pPr>
              <w:spacing w:line="240" w:lineRule="auto"/>
              <w:rPr>
                <w:rFonts w:eastAsia="Times New Roman" w:cs="Arial"/>
                <w:sz w:val="20"/>
                <w:lang w:eastAsia="de-DE"/>
              </w:rPr>
            </w:pPr>
          </w:p>
        </w:tc>
      </w:tr>
      <w:tr w:rsidR="00201043" w:rsidRPr="0039714B" w:rsidTr="00201043">
        <w:trPr>
          <w:gridAfter w:val="1"/>
          <w:wAfter w:w="7" w:type="dxa"/>
          <w:cantSplit/>
          <w:trHeight w:val="60"/>
          <w:jc w:val="right"/>
        </w:trPr>
        <w:tc>
          <w:tcPr>
            <w:tcW w:w="631" w:type="dxa"/>
            <w:gridSpan w:val="2"/>
            <w:vAlign w:val="center"/>
          </w:tcPr>
          <w:p w:rsidR="00201043" w:rsidRPr="0039714B" w:rsidRDefault="00201043" w:rsidP="00201043">
            <w:pPr>
              <w:spacing w:line="240" w:lineRule="auto"/>
              <w:rPr>
                <w:rFonts w:eastAsia="Times New Roman" w:cs="Arial"/>
                <w:b/>
                <w:sz w:val="4"/>
                <w:szCs w:val="4"/>
                <w:lang w:eastAsia="de-DE"/>
              </w:rPr>
            </w:pPr>
          </w:p>
        </w:tc>
        <w:tc>
          <w:tcPr>
            <w:tcW w:w="9058" w:type="dxa"/>
            <w:gridSpan w:val="23"/>
          </w:tcPr>
          <w:p w:rsidR="00201043" w:rsidRPr="0039714B" w:rsidRDefault="00201043" w:rsidP="00201043">
            <w:pPr>
              <w:spacing w:line="240" w:lineRule="auto"/>
              <w:rPr>
                <w:rFonts w:eastAsia="Times New Roman" w:cs="Arial"/>
                <w:b/>
                <w:sz w:val="4"/>
                <w:szCs w:val="4"/>
                <w:lang w:eastAsia="de-DE"/>
              </w:rPr>
            </w:pPr>
          </w:p>
        </w:tc>
      </w:tr>
      <w:tr w:rsidR="00201043" w:rsidTr="00201043">
        <w:trPr>
          <w:gridAfter w:val="1"/>
          <w:wAfter w:w="7" w:type="dxa"/>
          <w:cantSplit/>
          <w:trHeight w:val="143"/>
          <w:jc w:val="right"/>
        </w:trPr>
        <w:tc>
          <w:tcPr>
            <w:tcW w:w="631"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10</w:t>
            </w:r>
          </w:p>
        </w:tc>
        <w:tc>
          <w:tcPr>
            <w:tcW w:w="9058" w:type="dxa"/>
            <w:gridSpan w:val="23"/>
            <w:tcBorders>
              <w:top w:val="single" w:sz="8" w:space="0" w:color="auto"/>
              <w:left w:val="single" w:sz="4" w:space="0" w:color="auto"/>
              <w:bottom w:val="nil"/>
              <w:right w:val="single" w:sz="8" w:space="0" w:color="auto"/>
            </w:tcBorders>
            <w:hideMark/>
          </w:tcPr>
          <w:p w:rsidR="00201043" w:rsidRDefault="00201043" w:rsidP="00201043">
            <w:pPr>
              <w:spacing w:line="240" w:lineRule="auto"/>
              <w:rPr>
                <w:rFonts w:eastAsia="Times New Roman" w:cs="Arial"/>
                <w:b/>
                <w:lang w:eastAsia="de-DE"/>
              </w:rPr>
            </w:pPr>
            <w:r>
              <w:rPr>
                <w:rFonts w:eastAsia="Times New Roman" w:cs="Arial"/>
                <w:b/>
                <w:lang w:eastAsia="de-DE"/>
              </w:rPr>
              <w:t>Voraussetzungen für die Vergabe von Leistungspunkten:</w:t>
            </w:r>
          </w:p>
        </w:tc>
      </w:tr>
      <w:tr w:rsidR="00201043" w:rsidRPr="00E86062" w:rsidTr="00201043">
        <w:trPr>
          <w:gridAfter w:val="1"/>
          <w:wAfter w:w="7" w:type="dxa"/>
          <w:cantSplit/>
          <w:trHeight w:val="142"/>
          <w:jc w:val="right"/>
        </w:trPr>
        <w:tc>
          <w:tcPr>
            <w:tcW w:w="631" w:type="dxa"/>
            <w:gridSpan w:val="2"/>
            <w:vMerge/>
            <w:tcBorders>
              <w:top w:val="single" w:sz="4" w:space="0" w:color="auto"/>
              <w:left w:val="single" w:sz="4" w:space="0" w:color="auto"/>
              <w:bottom w:val="single" w:sz="4"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9058" w:type="dxa"/>
            <w:gridSpan w:val="23"/>
            <w:tcBorders>
              <w:top w:val="nil"/>
              <w:left w:val="single" w:sz="4" w:space="0" w:color="auto"/>
              <w:bottom w:val="single" w:sz="8" w:space="0" w:color="auto"/>
              <w:right w:val="single" w:sz="8" w:space="0" w:color="auto"/>
            </w:tcBorders>
            <w:hideMark/>
          </w:tcPr>
          <w:p w:rsidR="00201043" w:rsidRPr="00367F54" w:rsidRDefault="00367F54" w:rsidP="00367F54">
            <w:pPr>
              <w:spacing w:line="240" w:lineRule="auto"/>
              <w:rPr>
                <w:rFonts w:eastAsia="Times New Roman" w:cs="Arial"/>
                <w:sz w:val="20"/>
                <w:szCs w:val="20"/>
                <w:lang w:val="en-US" w:eastAsia="de-DE"/>
              </w:rPr>
            </w:pPr>
            <w:r w:rsidRPr="00367F54">
              <w:rPr>
                <w:rFonts w:ascii="MetaLF" w:hAnsi="MetaLF"/>
                <w:lang w:val="en-US"/>
              </w:rPr>
              <w:t>The credit points will be granted when the module has been successfully completed, i.e.</w:t>
            </w:r>
            <w:r>
              <w:rPr>
                <w:rFonts w:ascii="MetaLF" w:hAnsi="MetaLF"/>
                <w:lang w:val="en-US"/>
              </w:rPr>
              <w:t>,</w:t>
            </w:r>
            <w:r w:rsidRPr="00367F54">
              <w:rPr>
                <w:rFonts w:ascii="MetaLF" w:hAnsi="MetaLF"/>
                <w:lang w:val="en-US"/>
              </w:rPr>
              <w:t xml:space="preserve"> when all relevant </w:t>
            </w:r>
            <w:r w:rsidR="0098093A" w:rsidRPr="00367F54">
              <w:rPr>
                <w:rFonts w:ascii="MetaLF" w:hAnsi="MetaLF"/>
                <w:lang w:val="en-US"/>
              </w:rPr>
              <w:t>examinations and</w:t>
            </w:r>
            <w:r w:rsidRPr="00367F54">
              <w:rPr>
                <w:rFonts w:ascii="MetaLF" w:hAnsi="MetaLF"/>
                <w:lang w:val="en-US"/>
              </w:rPr>
              <w:t xml:space="preserve"> works are passed.</w:t>
            </w:r>
          </w:p>
        </w:tc>
      </w:tr>
      <w:tr w:rsidR="00201043" w:rsidRPr="00E86062" w:rsidTr="00201043">
        <w:trPr>
          <w:gridAfter w:val="1"/>
          <w:wAfter w:w="7" w:type="dxa"/>
          <w:trHeight w:val="57"/>
          <w:jc w:val="right"/>
        </w:trPr>
        <w:tc>
          <w:tcPr>
            <w:tcW w:w="631" w:type="dxa"/>
            <w:gridSpan w:val="2"/>
            <w:tcBorders>
              <w:top w:val="single" w:sz="8" w:space="0" w:color="auto"/>
              <w:left w:val="nil"/>
              <w:bottom w:val="single" w:sz="8" w:space="0" w:color="auto"/>
              <w:right w:val="nil"/>
            </w:tcBorders>
            <w:vAlign w:val="center"/>
          </w:tcPr>
          <w:p w:rsidR="00201043" w:rsidRPr="00367F54" w:rsidRDefault="00201043" w:rsidP="00201043">
            <w:pPr>
              <w:spacing w:line="240" w:lineRule="auto"/>
              <w:rPr>
                <w:rFonts w:eastAsia="Times New Roman" w:cs="Arial"/>
                <w:b/>
                <w:sz w:val="2"/>
                <w:lang w:val="en-US" w:eastAsia="de-DE"/>
              </w:rPr>
            </w:pPr>
          </w:p>
        </w:tc>
        <w:tc>
          <w:tcPr>
            <w:tcW w:w="9058" w:type="dxa"/>
            <w:gridSpan w:val="23"/>
            <w:tcBorders>
              <w:top w:val="single" w:sz="8" w:space="0" w:color="auto"/>
              <w:left w:val="nil"/>
              <w:bottom w:val="single" w:sz="8" w:space="0" w:color="auto"/>
              <w:right w:val="nil"/>
            </w:tcBorders>
            <w:vAlign w:val="center"/>
          </w:tcPr>
          <w:p w:rsidR="00201043" w:rsidRPr="00367F54" w:rsidRDefault="00201043" w:rsidP="00201043">
            <w:pPr>
              <w:spacing w:line="240" w:lineRule="auto"/>
              <w:rPr>
                <w:rFonts w:eastAsia="Times New Roman" w:cs="Arial"/>
                <w:b/>
                <w:sz w:val="2"/>
                <w:lang w:val="en-US" w:eastAsia="de-DE"/>
              </w:rPr>
            </w:pPr>
          </w:p>
        </w:tc>
      </w:tr>
      <w:tr w:rsidR="00201043" w:rsidTr="00201043">
        <w:trPr>
          <w:gridAfter w:val="1"/>
          <w:wAfter w:w="7" w:type="dxa"/>
          <w:cantSplit/>
          <w:trHeight w:val="283"/>
          <w:jc w:val="right"/>
        </w:trPr>
        <w:tc>
          <w:tcPr>
            <w:tcW w:w="631" w:type="dxa"/>
            <w:gridSpan w:val="2"/>
            <w:vMerge w:val="restart"/>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11</w:t>
            </w:r>
          </w:p>
        </w:tc>
        <w:tc>
          <w:tcPr>
            <w:tcW w:w="9058" w:type="dxa"/>
            <w:gridSpan w:val="23"/>
            <w:tcBorders>
              <w:top w:val="single" w:sz="8" w:space="0" w:color="auto"/>
              <w:left w:val="single" w:sz="4" w:space="0" w:color="auto"/>
              <w:bottom w:val="nil"/>
              <w:right w:val="single" w:sz="8" w:space="0" w:color="auto"/>
            </w:tcBorders>
            <w:vAlign w:val="center"/>
            <w:hideMark/>
          </w:tcPr>
          <w:p w:rsidR="00201043" w:rsidRDefault="00201043" w:rsidP="00201043">
            <w:pPr>
              <w:spacing w:line="240" w:lineRule="auto"/>
              <w:rPr>
                <w:rFonts w:eastAsia="Times New Roman" w:cs="Arial"/>
                <w:lang w:eastAsia="de-DE"/>
              </w:rPr>
            </w:pPr>
            <w:r>
              <w:rPr>
                <w:rFonts w:eastAsia="Times New Roman" w:cs="Arial"/>
                <w:b/>
                <w:lang w:eastAsia="de-DE"/>
              </w:rPr>
              <w:t>Gewichtung der Modulnote für die Bildung der Gesamtnote:</w:t>
            </w:r>
          </w:p>
        </w:tc>
      </w:tr>
      <w:tr w:rsidR="00201043" w:rsidTr="00201043">
        <w:trPr>
          <w:gridAfter w:val="1"/>
          <w:wAfter w:w="7" w:type="dxa"/>
          <w:cantSplit/>
          <w:trHeight w:val="315"/>
          <w:jc w:val="right"/>
        </w:trPr>
        <w:tc>
          <w:tcPr>
            <w:tcW w:w="631" w:type="dxa"/>
            <w:gridSpan w:val="2"/>
            <w:vMerge/>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9058" w:type="dxa"/>
            <w:gridSpan w:val="23"/>
            <w:tcBorders>
              <w:top w:val="nil"/>
              <w:left w:val="single" w:sz="4" w:space="0" w:color="auto"/>
              <w:bottom w:val="single" w:sz="8" w:space="0" w:color="auto"/>
              <w:right w:val="single" w:sz="8" w:space="0" w:color="auto"/>
            </w:tcBorders>
            <w:vAlign w:val="center"/>
          </w:tcPr>
          <w:p w:rsidR="00201043" w:rsidRDefault="00201043" w:rsidP="00201043">
            <w:pPr>
              <w:spacing w:line="240" w:lineRule="auto"/>
              <w:rPr>
                <w:rFonts w:eastAsia="Times New Roman" w:cs="Arial"/>
                <w:sz w:val="20"/>
                <w:lang w:eastAsia="de-DE"/>
              </w:rPr>
            </w:pPr>
            <w:r>
              <w:rPr>
                <w:rFonts w:eastAsia="Times New Roman" w:cs="Arial"/>
                <w:sz w:val="20"/>
                <w:lang w:eastAsia="de-DE"/>
              </w:rPr>
              <w:t>6 LP / 120 LP = 5%</w:t>
            </w:r>
          </w:p>
        </w:tc>
      </w:tr>
      <w:tr w:rsidR="00201043" w:rsidTr="00201043">
        <w:trPr>
          <w:gridAfter w:val="1"/>
          <w:wAfter w:w="7" w:type="dxa"/>
          <w:trHeight w:val="57"/>
          <w:jc w:val="right"/>
        </w:trPr>
        <w:tc>
          <w:tcPr>
            <w:tcW w:w="631" w:type="dxa"/>
            <w:gridSpan w:val="2"/>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c>
          <w:tcPr>
            <w:tcW w:w="9058" w:type="dxa"/>
            <w:gridSpan w:val="23"/>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r>
      <w:tr w:rsidR="00201043" w:rsidTr="00201043">
        <w:trPr>
          <w:gridAfter w:val="1"/>
          <w:wAfter w:w="7" w:type="dxa"/>
          <w:cantSplit/>
          <w:trHeight w:val="283"/>
          <w:jc w:val="right"/>
        </w:trPr>
        <w:tc>
          <w:tcPr>
            <w:tcW w:w="631" w:type="dxa"/>
            <w:gridSpan w:val="2"/>
            <w:vMerge w:val="restart"/>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12</w:t>
            </w:r>
          </w:p>
        </w:tc>
        <w:tc>
          <w:tcPr>
            <w:tcW w:w="9058" w:type="dxa"/>
            <w:gridSpan w:val="23"/>
            <w:tcBorders>
              <w:top w:val="single" w:sz="8" w:space="0" w:color="auto"/>
              <w:left w:val="single" w:sz="4" w:space="0" w:color="auto"/>
              <w:bottom w:val="nil"/>
              <w:right w:val="single" w:sz="8"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Modulbezogene Teilnahmevoraussetzungen:</w:t>
            </w:r>
          </w:p>
        </w:tc>
      </w:tr>
      <w:tr w:rsidR="00201043" w:rsidRPr="00305C21" w:rsidTr="00201043">
        <w:trPr>
          <w:gridAfter w:val="1"/>
          <w:wAfter w:w="7" w:type="dxa"/>
          <w:cantSplit/>
          <w:trHeight w:val="382"/>
          <w:jc w:val="right"/>
        </w:trPr>
        <w:tc>
          <w:tcPr>
            <w:tcW w:w="631" w:type="dxa"/>
            <w:gridSpan w:val="2"/>
            <w:vMerge/>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9058" w:type="dxa"/>
            <w:gridSpan w:val="23"/>
            <w:tcBorders>
              <w:top w:val="nil"/>
              <w:left w:val="single" w:sz="4" w:space="0" w:color="auto"/>
              <w:bottom w:val="single" w:sz="8" w:space="0" w:color="auto"/>
              <w:right w:val="single" w:sz="8" w:space="0" w:color="auto"/>
            </w:tcBorders>
            <w:vAlign w:val="center"/>
          </w:tcPr>
          <w:p w:rsidR="00201043" w:rsidRPr="00305C21" w:rsidRDefault="00D12FB5" w:rsidP="00367F54">
            <w:pPr>
              <w:spacing w:line="240" w:lineRule="auto"/>
              <w:rPr>
                <w:rFonts w:eastAsia="Times New Roman" w:cs="Arial"/>
                <w:sz w:val="20"/>
                <w:lang w:val="en-US" w:eastAsia="de-DE"/>
              </w:rPr>
            </w:pPr>
            <w:r>
              <w:rPr>
                <w:rFonts w:eastAsia="Times New Roman" w:cs="Arial"/>
                <w:sz w:val="20"/>
                <w:lang w:val="en-US" w:eastAsia="de-DE"/>
              </w:rPr>
              <w:t>None</w:t>
            </w:r>
            <w:r w:rsidR="00367F54">
              <w:rPr>
                <w:rFonts w:eastAsia="Times New Roman" w:cs="Arial"/>
                <w:sz w:val="20"/>
                <w:lang w:val="en-US" w:eastAsia="de-DE"/>
              </w:rPr>
              <w:t>.</w:t>
            </w:r>
          </w:p>
        </w:tc>
      </w:tr>
      <w:tr w:rsidR="00201043" w:rsidRPr="00305C21" w:rsidTr="00201043">
        <w:trPr>
          <w:gridAfter w:val="1"/>
          <w:wAfter w:w="7" w:type="dxa"/>
          <w:trHeight w:val="57"/>
          <w:jc w:val="right"/>
        </w:trPr>
        <w:tc>
          <w:tcPr>
            <w:tcW w:w="631" w:type="dxa"/>
            <w:gridSpan w:val="2"/>
            <w:tcBorders>
              <w:top w:val="single" w:sz="8" w:space="0" w:color="auto"/>
              <w:left w:val="nil"/>
              <w:bottom w:val="single" w:sz="8" w:space="0" w:color="auto"/>
              <w:right w:val="nil"/>
            </w:tcBorders>
            <w:vAlign w:val="center"/>
          </w:tcPr>
          <w:p w:rsidR="00201043" w:rsidRPr="00305C21" w:rsidRDefault="00201043" w:rsidP="00201043">
            <w:pPr>
              <w:spacing w:line="240" w:lineRule="auto"/>
              <w:rPr>
                <w:rFonts w:eastAsia="Times New Roman" w:cs="Arial"/>
                <w:b/>
                <w:sz w:val="2"/>
                <w:lang w:val="en-US" w:eastAsia="de-DE"/>
              </w:rPr>
            </w:pPr>
          </w:p>
        </w:tc>
        <w:tc>
          <w:tcPr>
            <w:tcW w:w="9058" w:type="dxa"/>
            <w:gridSpan w:val="23"/>
            <w:tcBorders>
              <w:top w:val="single" w:sz="8" w:space="0" w:color="auto"/>
              <w:left w:val="nil"/>
              <w:bottom w:val="single" w:sz="8" w:space="0" w:color="auto"/>
              <w:right w:val="nil"/>
            </w:tcBorders>
            <w:vAlign w:val="center"/>
          </w:tcPr>
          <w:p w:rsidR="00201043" w:rsidRPr="00305C21" w:rsidRDefault="00201043" w:rsidP="00201043">
            <w:pPr>
              <w:spacing w:line="240" w:lineRule="auto"/>
              <w:rPr>
                <w:rFonts w:eastAsia="Times New Roman" w:cs="Arial"/>
                <w:b/>
                <w:sz w:val="2"/>
                <w:lang w:val="en-US" w:eastAsia="de-DE"/>
              </w:rPr>
            </w:pPr>
          </w:p>
        </w:tc>
      </w:tr>
      <w:tr w:rsidR="00201043" w:rsidTr="00201043">
        <w:trPr>
          <w:gridAfter w:val="1"/>
          <w:wAfter w:w="7" w:type="dxa"/>
          <w:cantSplit/>
          <w:trHeight w:val="283"/>
          <w:jc w:val="right"/>
        </w:trPr>
        <w:tc>
          <w:tcPr>
            <w:tcW w:w="631" w:type="dxa"/>
            <w:gridSpan w:val="2"/>
            <w:vMerge w:val="restart"/>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13</w:t>
            </w:r>
          </w:p>
        </w:tc>
        <w:tc>
          <w:tcPr>
            <w:tcW w:w="9058" w:type="dxa"/>
            <w:gridSpan w:val="23"/>
            <w:tcBorders>
              <w:top w:val="single" w:sz="8" w:space="0" w:color="auto"/>
              <w:left w:val="single" w:sz="4" w:space="0" w:color="auto"/>
              <w:bottom w:val="nil"/>
              <w:right w:val="single" w:sz="8"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Anwesenheit:</w:t>
            </w:r>
          </w:p>
        </w:tc>
      </w:tr>
      <w:tr w:rsidR="00201043" w:rsidTr="00201043">
        <w:trPr>
          <w:gridAfter w:val="1"/>
          <w:wAfter w:w="7" w:type="dxa"/>
          <w:cantSplit/>
          <w:trHeight w:val="382"/>
          <w:jc w:val="right"/>
        </w:trPr>
        <w:tc>
          <w:tcPr>
            <w:tcW w:w="631" w:type="dxa"/>
            <w:gridSpan w:val="2"/>
            <w:vMerge/>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9058" w:type="dxa"/>
            <w:gridSpan w:val="23"/>
            <w:tcBorders>
              <w:top w:val="nil"/>
              <w:left w:val="single" w:sz="4" w:space="0" w:color="auto"/>
              <w:bottom w:val="single" w:sz="8" w:space="0" w:color="auto"/>
              <w:right w:val="single" w:sz="8" w:space="0" w:color="auto"/>
            </w:tcBorders>
            <w:vAlign w:val="center"/>
          </w:tcPr>
          <w:p w:rsidR="00201043" w:rsidRDefault="00D12FB5" w:rsidP="00D12FB5">
            <w:pPr>
              <w:spacing w:line="240" w:lineRule="auto"/>
              <w:rPr>
                <w:rFonts w:eastAsia="Times New Roman" w:cs="Arial"/>
                <w:sz w:val="20"/>
                <w:lang w:eastAsia="de-DE"/>
              </w:rPr>
            </w:pPr>
            <w:proofErr w:type="spellStart"/>
            <w:r>
              <w:rPr>
                <w:rFonts w:eastAsia="Times New Roman" w:cs="Arial"/>
                <w:sz w:val="20"/>
                <w:lang w:eastAsia="de-DE"/>
              </w:rPr>
              <w:t>Attendance</w:t>
            </w:r>
            <w:proofErr w:type="spellEnd"/>
            <w:r>
              <w:rPr>
                <w:rFonts w:eastAsia="Times New Roman" w:cs="Arial"/>
                <w:sz w:val="20"/>
                <w:lang w:eastAsia="de-DE"/>
              </w:rPr>
              <w:t xml:space="preserve"> </w:t>
            </w:r>
            <w:proofErr w:type="spellStart"/>
            <w:r>
              <w:rPr>
                <w:rFonts w:eastAsia="Times New Roman" w:cs="Arial"/>
                <w:sz w:val="20"/>
                <w:lang w:eastAsia="de-DE"/>
              </w:rPr>
              <w:t>is</w:t>
            </w:r>
            <w:proofErr w:type="spellEnd"/>
            <w:r>
              <w:rPr>
                <w:rFonts w:eastAsia="Times New Roman" w:cs="Arial"/>
                <w:sz w:val="20"/>
                <w:lang w:eastAsia="de-DE"/>
              </w:rPr>
              <w:t xml:space="preserve"> </w:t>
            </w:r>
            <w:proofErr w:type="spellStart"/>
            <w:r>
              <w:rPr>
                <w:rFonts w:eastAsia="Times New Roman" w:cs="Arial"/>
                <w:sz w:val="20"/>
                <w:lang w:eastAsia="de-DE"/>
              </w:rPr>
              <w:t>recommended</w:t>
            </w:r>
            <w:proofErr w:type="spellEnd"/>
            <w:r>
              <w:rPr>
                <w:rFonts w:eastAsia="Times New Roman" w:cs="Arial"/>
                <w:sz w:val="20"/>
                <w:lang w:eastAsia="de-DE"/>
              </w:rPr>
              <w:t>.</w:t>
            </w:r>
          </w:p>
        </w:tc>
      </w:tr>
      <w:tr w:rsidR="00201043" w:rsidTr="00201043">
        <w:trPr>
          <w:gridAfter w:val="1"/>
          <w:wAfter w:w="7" w:type="dxa"/>
          <w:trHeight w:val="57"/>
          <w:jc w:val="right"/>
        </w:trPr>
        <w:tc>
          <w:tcPr>
            <w:tcW w:w="631" w:type="dxa"/>
            <w:gridSpan w:val="2"/>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c>
          <w:tcPr>
            <w:tcW w:w="9058" w:type="dxa"/>
            <w:gridSpan w:val="23"/>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r>
      <w:tr w:rsidR="00201043" w:rsidTr="00201043">
        <w:trPr>
          <w:gridAfter w:val="1"/>
          <w:wAfter w:w="7" w:type="dxa"/>
          <w:cantSplit/>
          <w:trHeight w:val="283"/>
          <w:jc w:val="right"/>
        </w:trPr>
        <w:tc>
          <w:tcPr>
            <w:tcW w:w="631" w:type="dxa"/>
            <w:gridSpan w:val="2"/>
            <w:vMerge w:val="restart"/>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14</w:t>
            </w:r>
          </w:p>
        </w:tc>
        <w:tc>
          <w:tcPr>
            <w:tcW w:w="9058" w:type="dxa"/>
            <w:gridSpan w:val="23"/>
            <w:tcBorders>
              <w:top w:val="single" w:sz="8" w:space="0" w:color="auto"/>
              <w:left w:val="single" w:sz="4" w:space="0" w:color="auto"/>
              <w:bottom w:val="nil"/>
              <w:right w:val="single" w:sz="8" w:space="0" w:color="auto"/>
            </w:tcBorders>
            <w:vAlign w:val="center"/>
            <w:hideMark/>
          </w:tcPr>
          <w:p w:rsidR="00201043" w:rsidRDefault="00201043" w:rsidP="00201043">
            <w:pPr>
              <w:spacing w:line="240" w:lineRule="auto"/>
              <w:rPr>
                <w:rFonts w:eastAsia="Times New Roman" w:cs="Arial"/>
                <w:sz w:val="24"/>
                <w:szCs w:val="24"/>
                <w:lang w:eastAsia="de-DE"/>
              </w:rPr>
            </w:pPr>
            <w:r>
              <w:rPr>
                <w:rFonts w:eastAsia="Times New Roman" w:cs="Arial"/>
                <w:b/>
                <w:lang w:eastAsia="de-DE"/>
              </w:rPr>
              <w:t>Verwendbarkeit in anderen Studiengängen:</w:t>
            </w:r>
            <w:r>
              <w:rPr>
                <w:rFonts w:eastAsia="Times New Roman" w:cs="Arial"/>
                <w:b/>
                <w:sz w:val="24"/>
                <w:szCs w:val="24"/>
                <w:lang w:eastAsia="de-DE"/>
              </w:rPr>
              <w:t xml:space="preserve"> </w:t>
            </w:r>
          </w:p>
        </w:tc>
      </w:tr>
      <w:tr w:rsidR="00201043" w:rsidRPr="00E86062" w:rsidTr="00201043">
        <w:trPr>
          <w:gridAfter w:val="1"/>
          <w:wAfter w:w="7" w:type="dxa"/>
          <w:cantSplit/>
          <w:trHeight w:val="340"/>
          <w:jc w:val="right"/>
        </w:trPr>
        <w:tc>
          <w:tcPr>
            <w:tcW w:w="631" w:type="dxa"/>
            <w:gridSpan w:val="2"/>
            <w:vMerge/>
            <w:tcBorders>
              <w:top w:val="single" w:sz="8" w:space="0" w:color="auto"/>
              <w:left w:val="single" w:sz="8" w:space="0" w:color="auto"/>
              <w:bottom w:val="single" w:sz="8"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9058" w:type="dxa"/>
            <w:gridSpan w:val="23"/>
            <w:tcBorders>
              <w:top w:val="nil"/>
              <w:left w:val="single" w:sz="4" w:space="0" w:color="auto"/>
              <w:bottom w:val="single" w:sz="8" w:space="0" w:color="auto"/>
              <w:right w:val="single" w:sz="8" w:space="0" w:color="auto"/>
            </w:tcBorders>
            <w:vAlign w:val="center"/>
          </w:tcPr>
          <w:p w:rsidR="00201043" w:rsidRPr="00367F54" w:rsidRDefault="00367F54" w:rsidP="00367F54">
            <w:pPr>
              <w:spacing w:line="240" w:lineRule="auto"/>
              <w:rPr>
                <w:rFonts w:eastAsia="Times New Roman" w:cs="Arial"/>
                <w:sz w:val="20"/>
                <w:lang w:val="en-US" w:eastAsia="de-DE"/>
              </w:rPr>
            </w:pPr>
            <w:del w:id="21" w:author="Willi Mutschler" w:date="2013-01-15T12:29:00Z">
              <w:r w:rsidDel="00E86062">
                <w:rPr>
                  <w:rFonts w:eastAsia="Times New Roman" w:cs="Arial"/>
                  <w:sz w:val="20"/>
                  <w:lang w:val="en-US" w:eastAsia="de-DE"/>
                </w:rPr>
                <w:delText>s</w:delText>
              </w:r>
            </w:del>
            <w:ins w:id="22" w:author="Willi Mutschler" w:date="2013-01-15T12:29:00Z">
              <w:r w:rsidR="00E86062">
                <w:rPr>
                  <w:rFonts w:eastAsia="Times New Roman" w:cs="Arial"/>
                  <w:sz w:val="20"/>
                  <w:lang w:val="en-US" w:eastAsia="de-DE"/>
                </w:rPr>
                <w:t>S</w:t>
              </w:r>
            </w:ins>
            <w:r w:rsidR="00201043" w:rsidRPr="00367F54">
              <w:rPr>
                <w:rFonts w:eastAsia="Times New Roman" w:cs="Arial"/>
                <w:sz w:val="20"/>
                <w:lang w:val="en-US" w:eastAsia="de-DE"/>
              </w:rPr>
              <w:t>tru</w:t>
            </w:r>
            <w:r w:rsidR="00B1048D" w:rsidRPr="00367F54">
              <w:rPr>
                <w:rFonts w:eastAsia="Times New Roman" w:cs="Arial"/>
                <w:sz w:val="20"/>
                <w:lang w:val="en-US" w:eastAsia="de-DE"/>
              </w:rPr>
              <w:t>ctured PhD program</w:t>
            </w:r>
            <w:r w:rsidR="00D12FB5" w:rsidRPr="00367F54">
              <w:rPr>
                <w:rFonts w:eastAsia="Times New Roman" w:cs="Arial"/>
                <w:sz w:val="20"/>
                <w:lang w:val="en-US" w:eastAsia="de-DE"/>
              </w:rPr>
              <w:t>, Master VWL</w:t>
            </w:r>
          </w:p>
        </w:tc>
      </w:tr>
      <w:tr w:rsidR="00201043" w:rsidRPr="00E86062" w:rsidTr="00201043">
        <w:trPr>
          <w:gridAfter w:val="1"/>
          <w:wAfter w:w="7" w:type="dxa"/>
          <w:trHeight w:val="57"/>
          <w:jc w:val="right"/>
        </w:trPr>
        <w:tc>
          <w:tcPr>
            <w:tcW w:w="631" w:type="dxa"/>
            <w:gridSpan w:val="2"/>
            <w:tcBorders>
              <w:top w:val="single" w:sz="8" w:space="0" w:color="auto"/>
              <w:left w:val="nil"/>
              <w:bottom w:val="single" w:sz="8" w:space="0" w:color="auto"/>
              <w:right w:val="nil"/>
            </w:tcBorders>
            <w:vAlign w:val="center"/>
          </w:tcPr>
          <w:p w:rsidR="00201043" w:rsidRPr="00367F54" w:rsidRDefault="00201043" w:rsidP="00201043">
            <w:pPr>
              <w:spacing w:line="240" w:lineRule="auto"/>
              <w:rPr>
                <w:rFonts w:eastAsia="Times New Roman" w:cs="Arial"/>
                <w:b/>
                <w:sz w:val="2"/>
                <w:lang w:val="en-US" w:eastAsia="de-DE"/>
              </w:rPr>
            </w:pPr>
          </w:p>
        </w:tc>
        <w:tc>
          <w:tcPr>
            <w:tcW w:w="4572" w:type="dxa"/>
            <w:gridSpan w:val="14"/>
            <w:tcBorders>
              <w:top w:val="single" w:sz="8" w:space="0" w:color="auto"/>
              <w:left w:val="nil"/>
              <w:bottom w:val="single" w:sz="8" w:space="0" w:color="auto"/>
              <w:right w:val="nil"/>
            </w:tcBorders>
            <w:vAlign w:val="center"/>
          </w:tcPr>
          <w:p w:rsidR="00201043" w:rsidRPr="00367F54" w:rsidRDefault="00201043" w:rsidP="00201043">
            <w:pPr>
              <w:spacing w:line="240" w:lineRule="auto"/>
              <w:rPr>
                <w:rFonts w:eastAsia="Times New Roman" w:cs="Arial"/>
                <w:b/>
                <w:sz w:val="2"/>
                <w:lang w:val="en-US" w:eastAsia="de-DE"/>
              </w:rPr>
            </w:pPr>
          </w:p>
        </w:tc>
        <w:tc>
          <w:tcPr>
            <w:tcW w:w="4486" w:type="dxa"/>
            <w:gridSpan w:val="9"/>
            <w:tcBorders>
              <w:top w:val="single" w:sz="8" w:space="0" w:color="auto"/>
              <w:left w:val="nil"/>
              <w:bottom w:val="single" w:sz="8" w:space="0" w:color="auto"/>
              <w:right w:val="nil"/>
            </w:tcBorders>
            <w:vAlign w:val="center"/>
          </w:tcPr>
          <w:p w:rsidR="00201043" w:rsidRPr="00367F54" w:rsidRDefault="00201043" w:rsidP="00201043">
            <w:pPr>
              <w:spacing w:line="240" w:lineRule="auto"/>
              <w:rPr>
                <w:rFonts w:eastAsia="Times New Roman" w:cs="Arial"/>
                <w:b/>
                <w:sz w:val="2"/>
                <w:lang w:val="en-US" w:eastAsia="de-DE"/>
              </w:rPr>
            </w:pPr>
          </w:p>
        </w:tc>
      </w:tr>
      <w:tr w:rsidR="00201043" w:rsidTr="00201043">
        <w:trPr>
          <w:gridAfter w:val="1"/>
          <w:wAfter w:w="7" w:type="dxa"/>
          <w:cantSplit/>
          <w:trHeight w:val="283"/>
          <w:jc w:val="right"/>
        </w:trPr>
        <w:tc>
          <w:tcPr>
            <w:tcW w:w="631" w:type="dxa"/>
            <w:gridSpan w:val="2"/>
            <w:vMerge w:val="restart"/>
            <w:tcBorders>
              <w:top w:val="single" w:sz="8" w:space="0" w:color="auto"/>
              <w:left w:val="single" w:sz="8" w:space="0" w:color="auto"/>
              <w:bottom w:val="nil"/>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15</w:t>
            </w:r>
          </w:p>
        </w:tc>
        <w:tc>
          <w:tcPr>
            <w:tcW w:w="4525" w:type="dxa"/>
            <w:gridSpan w:val="13"/>
            <w:tcBorders>
              <w:top w:val="single" w:sz="8" w:space="0" w:color="auto"/>
              <w:left w:val="single" w:sz="4" w:space="0" w:color="auto"/>
              <w:bottom w:val="nil"/>
              <w:right w:val="single" w:sz="8"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Modulbeauftragte/r:</w:t>
            </w:r>
          </w:p>
        </w:tc>
        <w:tc>
          <w:tcPr>
            <w:tcW w:w="4533" w:type="dxa"/>
            <w:gridSpan w:val="10"/>
            <w:tcBorders>
              <w:top w:val="single" w:sz="8" w:space="0" w:color="auto"/>
              <w:left w:val="single" w:sz="8" w:space="0" w:color="auto"/>
              <w:bottom w:val="nil"/>
              <w:right w:val="single" w:sz="8" w:space="0" w:color="auto"/>
            </w:tcBorders>
            <w:vAlign w:val="center"/>
            <w:hideMark/>
          </w:tcPr>
          <w:p w:rsidR="00201043" w:rsidRDefault="00201043" w:rsidP="00201043">
            <w:pPr>
              <w:spacing w:line="240" w:lineRule="auto"/>
              <w:jc w:val="left"/>
              <w:rPr>
                <w:rFonts w:eastAsia="Times New Roman" w:cs="Arial"/>
                <w:b/>
                <w:lang w:eastAsia="de-DE"/>
              </w:rPr>
            </w:pPr>
            <w:r>
              <w:rPr>
                <w:rFonts w:eastAsia="Times New Roman" w:cs="Arial"/>
                <w:b/>
                <w:lang w:eastAsia="de-DE"/>
              </w:rPr>
              <w:t>Zuständiger Fachbereich:</w:t>
            </w:r>
          </w:p>
        </w:tc>
      </w:tr>
      <w:tr w:rsidR="00201043" w:rsidTr="00201043">
        <w:trPr>
          <w:gridAfter w:val="1"/>
          <w:wAfter w:w="7" w:type="dxa"/>
          <w:cantSplit/>
          <w:trHeight w:val="340"/>
          <w:jc w:val="right"/>
        </w:trPr>
        <w:tc>
          <w:tcPr>
            <w:tcW w:w="631" w:type="dxa"/>
            <w:gridSpan w:val="2"/>
            <w:vMerge/>
            <w:tcBorders>
              <w:top w:val="single" w:sz="8" w:space="0" w:color="auto"/>
              <w:left w:val="single" w:sz="8" w:space="0" w:color="auto"/>
              <w:bottom w:val="nil"/>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4525" w:type="dxa"/>
            <w:gridSpan w:val="13"/>
            <w:tcBorders>
              <w:top w:val="nil"/>
              <w:left w:val="single" w:sz="4" w:space="0" w:color="auto"/>
              <w:bottom w:val="nil"/>
              <w:right w:val="single" w:sz="8" w:space="0" w:color="auto"/>
            </w:tcBorders>
            <w:vAlign w:val="center"/>
          </w:tcPr>
          <w:p w:rsidR="00201043" w:rsidRDefault="00201043" w:rsidP="00D12FB5">
            <w:pPr>
              <w:spacing w:line="240" w:lineRule="auto"/>
              <w:rPr>
                <w:rFonts w:eastAsia="Times New Roman" w:cs="Arial"/>
                <w:sz w:val="20"/>
                <w:lang w:eastAsia="de-DE"/>
              </w:rPr>
            </w:pPr>
            <w:r>
              <w:rPr>
                <w:rFonts w:eastAsia="Times New Roman" w:cs="Arial"/>
                <w:sz w:val="20"/>
                <w:lang w:eastAsia="de-DE"/>
              </w:rPr>
              <w:t xml:space="preserve">Prof. Dr. Bernd </w:t>
            </w:r>
            <w:proofErr w:type="spellStart"/>
            <w:r>
              <w:rPr>
                <w:rFonts w:eastAsia="Times New Roman" w:cs="Arial"/>
                <w:sz w:val="20"/>
                <w:lang w:eastAsia="de-DE"/>
              </w:rPr>
              <w:t>Kempa</w:t>
            </w:r>
            <w:proofErr w:type="spellEnd"/>
            <w:r w:rsidR="00D12FB5">
              <w:rPr>
                <w:rFonts w:eastAsia="Times New Roman" w:cs="Arial"/>
                <w:sz w:val="20"/>
                <w:lang w:eastAsia="de-DE"/>
              </w:rPr>
              <w:t xml:space="preserve">; Dr. Andrea </w:t>
            </w:r>
            <w:proofErr w:type="spellStart"/>
            <w:r w:rsidR="00D12FB5">
              <w:rPr>
                <w:rFonts w:eastAsia="Times New Roman" w:cs="Arial"/>
                <w:sz w:val="20"/>
                <w:lang w:eastAsia="de-DE"/>
              </w:rPr>
              <w:t>Beccarini</w:t>
            </w:r>
            <w:proofErr w:type="spellEnd"/>
            <w:r w:rsidR="00D12FB5">
              <w:rPr>
                <w:rFonts w:eastAsia="Times New Roman" w:cs="Arial"/>
                <w:sz w:val="20"/>
                <w:lang w:eastAsia="de-DE"/>
              </w:rPr>
              <w:t>; Dr. Jana Riedel; Willi Mutschler</w:t>
            </w:r>
            <w:r w:rsidR="00130393">
              <w:rPr>
                <w:rFonts w:eastAsia="Times New Roman" w:cs="Arial"/>
                <w:sz w:val="20"/>
                <w:lang w:eastAsia="de-DE"/>
              </w:rPr>
              <w:t>,</w:t>
            </w:r>
            <w:r w:rsidR="00D12FB5">
              <w:rPr>
                <w:rFonts w:eastAsia="Times New Roman" w:cs="Arial"/>
                <w:sz w:val="20"/>
                <w:lang w:eastAsia="de-DE"/>
              </w:rPr>
              <w:t xml:space="preserve"> </w:t>
            </w:r>
            <w:proofErr w:type="spellStart"/>
            <w:r w:rsidR="00D12FB5">
              <w:rPr>
                <w:rFonts w:eastAsia="Times New Roman" w:cs="Arial"/>
                <w:sz w:val="20"/>
                <w:lang w:eastAsia="de-DE"/>
              </w:rPr>
              <w:t>M</w:t>
            </w:r>
            <w:ins w:id="23" w:author="Willi Mutschler" w:date="2013-01-15T12:29:00Z">
              <w:r w:rsidR="00E86062">
                <w:rPr>
                  <w:rFonts w:eastAsia="Times New Roman" w:cs="Arial"/>
                  <w:sz w:val="20"/>
                  <w:lang w:eastAsia="de-DE"/>
                </w:rPr>
                <w:t>.</w:t>
              </w:r>
            </w:ins>
            <w:r w:rsidR="00D12FB5">
              <w:rPr>
                <w:rFonts w:eastAsia="Times New Roman" w:cs="Arial"/>
                <w:sz w:val="20"/>
                <w:lang w:eastAsia="de-DE"/>
              </w:rPr>
              <w:t>Sc</w:t>
            </w:r>
            <w:proofErr w:type="spellEnd"/>
            <w:ins w:id="24" w:author="Willi Mutschler" w:date="2013-01-15T12:29:00Z">
              <w:r w:rsidR="00E86062">
                <w:rPr>
                  <w:rFonts w:eastAsia="Times New Roman" w:cs="Arial"/>
                  <w:sz w:val="20"/>
                  <w:lang w:eastAsia="de-DE"/>
                </w:rPr>
                <w:t>.</w:t>
              </w:r>
            </w:ins>
            <w:bookmarkStart w:id="25" w:name="_GoBack"/>
            <w:bookmarkEnd w:id="25"/>
          </w:p>
        </w:tc>
        <w:tc>
          <w:tcPr>
            <w:tcW w:w="4533" w:type="dxa"/>
            <w:gridSpan w:val="10"/>
            <w:tcBorders>
              <w:top w:val="nil"/>
              <w:left w:val="single" w:sz="8" w:space="0" w:color="auto"/>
              <w:bottom w:val="nil"/>
              <w:right w:val="single" w:sz="8" w:space="0" w:color="auto"/>
            </w:tcBorders>
            <w:vAlign w:val="center"/>
          </w:tcPr>
          <w:p w:rsidR="00201043" w:rsidRDefault="00201043" w:rsidP="00201043">
            <w:pPr>
              <w:spacing w:line="240" w:lineRule="auto"/>
              <w:rPr>
                <w:rFonts w:eastAsia="Times New Roman" w:cs="Arial"/>
                <w:sz w:val="20"/>
                <w:lang w:eastAsia="de-DE"/>
              </w:rPr>
            </w:pPr>
            <w:r>
              <w:rPr>
                <w:rFonts w:eastAsia="Times New Roman" w:cs="Arial"/>
                <w:sz w:val="20"/>
                <w:lang w:eastAsia="de-DE"/>
              </w:rPr>
              <w:t>FB 04 - Wirtschaftswissenschaften</w:t>
            </w:r>
          </w:p>
        </w:tc>
      </w:tr>
      <w:tr w:rsidR="00201043" w:rsidTr="00201043">
        <w:trPr>
          <w:gridAfter w:val="1"/>
          <w:wAfter w:w="7" w:type="dxa"/>
          <w:trHeight w:val="57"/>
          <w:jc w:val="right"/>
        </w:trPr>
        <w:tc>
          <w:tcPr>
            <w:tcW w:w="631" w:type="dxa"/>
            <w:gridSpan w:val="2"/>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c>
          <w:tcPr>
            <w:tcW w:w="4572" w:type="dxa"/>
            <w:gridSpan w:val="14"/>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c>
          <w:tcPr>
            <w:tcW w:w="4486" w:type="dxa"/>
            <w:gridSpan w:val="9"/>
            <w:tcBorders>
              <w:top w:val="single" w:sz="8" w:space="0" w:color="auto"/>
              <w:left w:val="nil"/>
              <w:bottom w:val="single" w:sz="8" w:space="0" w:color="auto"/>
              <w:right w:val="nil"/>
            </w:tcBorders>
            <w:vAlign w:val="center"/>
          </w:tcPr>
          <w:p w:rsidR="00201043" w:rsidRDefault="00201043" w:rsidP="00201043">
            <w:pPr>
              <w:spacing w:line="240" w:lineRule="auto"/>
              <w:rPr>
                <w:rFonts w:eastAsia="Times New Roman" w:cs="Arial"/>
                <w:b/>
                <w:sz w:val="2"/>
                <w:lang w:eastAsia="de-DE"/>
              </w:rPr>
            </w:pPr>
          </w:p>
        </w:tc>
      </w:tr>
      <w:tr w:rsidR="00201043" w:rsidTr="00201043">
        <w:trPr>
          <w:gridAfter w:val="1"/>
          <w:wAfter w:w="7" w:type="dxa"/>
          <w:cantSplit/>
          <w:trHeight w:val="193"/>
          <w:jc w:val="right"/>
        </w:trPr>
        <w:tc>
          <w:tcPr>
            <w:tcW w:w="631" w:type="dxa"/>
            <w:gridSpan w:val="2"/>
            <w:vMerge w:val="restart"/>
            <w:tcBorders>
              <w:top w:val="nil"/>
              <w:left w:val="single" w:sz="8" w:space="0" w:color="auto"/>
              <w:bottom w:val="single" w:sz="8" w:space="0" w:color="auto"/>
              <w:right w:val="single" w:sz="4" w:space="0" w:color="auto"/>
            </w:tcBorders>
            <w:vAlign w:val="center"/>
            <w:hideMark/>
          </w:tcPr>
          <w:p w:rsidR="00201043" w:rsidRDefault="00201043" w:rsidP="00201043">
            <w:pPr>
              <w:spacing w:line="240" w:lineRule="auto"/>
              <w:rPr>
                <w:rFonts w:eastAsia="Times New Roman" w:cs="Arial"/>
                <w:b/>
                <w:lang w:eastAsia="de-DE"/>
              </w:rPr>
            </w:pPr>
            <w:r>
              <w:rPr>
                <w:rFonts w:eastAsia="Times New Roman" w:cs="Arial"/>
                <w:b/>
                <w:lang w:eastAsia="de-DE"/>
              </w:rPr>
              <w:t>16</w:t>
            </w:r>
          </w:p>
        </w:tc>
        <w:tc>
          <w:tcPr>
            <w:tcW w:w="9058" w:type="dxa"/>
            <w:gridSpan w:val="23"/>
            <w:tcBorders>
              <w:top w:val="nil"/>
              <w:left w:val="single" w:sz="4" w:space="0" w:color="auto"/>
              <w:bottom w:val="nil"/>
              <w:right w:val="single" w:sz="8" w:space="0" w:color="auto"/>
            </w:tcBorders>
            <w:vAlign w:val="center"/>
            <w:hideMark/>
          </w:tcPr>
          <w:p w:rsidR="00201043" w:rsidRDefault="00201043" w:rsidP="00201043">
            <w:pPr>
              <w:spacing w:line="240" w:lineRule="auto"/>
              <w:rPr>
                <w:rFonts w:eastAsia="Times New Roman" w:cs="Arial"/>
                <w:b/>
                <w:sz w:val="20"/>
                <w:lang w:eastAsia="de-DE"/>
              </w:rPr>
            </w:pPr>
            <w:r>
              <w:rPr>
                <w:rFonts w:eastAsia="Times New Roman" w:cs="Arial"/>
                <w:b/>
                <w:lang w:eastAsia="de-DE"/>
              </w:rPr>
              <w:t>Sonstiges:</w:t>
            </w:r>
          </w:p>
        </w:tc>
      </w:tr>
      <w:tr w:rsidR="00201043" w:rsidRPr="00E86062" w:rsidTr="00201043">
        <w:trPr>
          <w:gridAfter w:val="1"/>
          <w:wAfter w:w="7" w:type="dxa"/>
          <w:cantSplit/>
          <w:trHeight w:val="459"/>
          <w:jc w:val="right"/>
        </w:trPr>
        <w:tc>
          <w:tcPr>
            <w:tcW w:w="631" w:type="dxa"/>
            <w:gridSpan w:val="2"/>
            <w:vMerge/>
            <w:tcBorders>
              <w:top w:val="nil"/>
              <w:left w:val="single" w:sz="8" w:space="0" w:color="auto"/>
              <w:bottom w:val="single" w:sz="8" w:space="0" w:color="auto"/>
              <w:right w:val="single" w:sz="4" w:space="0" w:color="auto"/>
            </w:tcBorders>
            <w:vAlign w:val="center"/>
            <w:hideMark/>
          </w:tcPr>
          <w:p w:rsidR="00201043" w:rsidRDefault="00201043" w:rsidP="00201043">
            <w:pPr>
              <w:spacing w:line="240" w:lineRule="auto"/>
              <w:jc w:val="left"/>
              <w:rPr>
                <w:rFonts w:eastAsia="Times New Roman" w:cs="Arial"/>
                <w:b/>
                <w:lang w:eastAsia="de-DE"/>
              </w:rPr>
            </w:pPr>
          </w:p>
        </w:tc>
        <w:tc>
          <w:tcPr>
            <w:tcW w:w="9058" w:type="dxa"/>
            <w:gridSpan w:val="23"/>
            <w:tcBorders>
              <w:top w:val="nil"/>
              <w:left w:val="single" w:sz="4" w:space="0" w:color="auto"/>
              <w:bottom w:val="single" w:sz="8" w:space="0" w:color="auto"/>
              <w:right w:val="single" w:sz="8" w:space="0" w:color="auto"/>
            </w:tcBorders>
            <w:vAlign w:val="center"/>
          </w:tcPr>
          <w:p w:rsidR="00201043" w:rsidRPr="00D12FB5" w:rsidRDefault="00D12FB5" w:rsidP="00B1048D">
            <w:pPr>
              <w:spacing w:line="240" w:lineRule="auto"/>
              <w:rPr>
                <w:rFonts w:eastAsia="Times New Roman" w:cs="Arial"/>
                <w:lang w:val="en-US" w:eastAsia="de-DE"/>
              </w:rPr>
            </w:pPr>
            <w:r w:rsidRPr="00D12FB5">
              <w:rPr>
                <w:rFonts w:eastAsia="Times New Roman" w:cs="Arial"/>
                <w:lang w:val="en-US" w:eastAsia="de-DE"/>
              </w:rPr>
              <w:t>PhD students who are not enrolled in the doctoral program obtain a</w:t>
            </w:r>
            <w:r w:rsidR="00B1048D">
              <w:rPr>
                <w:rFonts w:eastAsia="Times New Roman" w:cs="Arial"/>
                <w:lang w:val="en-US" w:eastAsia="de-DE"/>
              </w:rPr>
              <w:t>n</w:t>
            </w:r>
            <w:r w:rsidRPr="00D12FB5">
              <w:rPr>
                <w:rFonts w:eastAsia="Times New Roman" w:cs="Arial"/>
                <w:lang w:val="en-US" w:eastAsia="de-DE"/>
              </w:rPr>
              <w:t xml:space="preserve"> a)-</w:t>
            </w:r>
            <w:r w:rsidR="00B1048D">
              <w:rPr>
                <w:rFonts w:eastAsia="Times New Roman" w:cs="Arial"/>
                <w:lang w:val="en-US" w:eastAsia="de-DE"/>
              </w:rPr>
              <w:t>certificate</w:t>
            </w:r>
            <w:r>
              <w:rPr>
                <w:rFonts w:eastAsia="Times New Roman" w:cs="Arial"/>
                <w:lang w:val="en-US" w:eastAsia="de-DE"/>
              </w:rPr>
              <w:t>.</w:t>
            </w:r>
            <w:r w:rsidR="00A24DCA" w:rsidRPr="00D12FB5">
              <w:rPr>
                <w:rFonts w:eastAsia="Times New Roman" w:cs="Arial"/>
                <w:lang w:val="en-US" w:eastAsia="de-DE"/>
              </w:rPr>
              <w:t xml:space="preserve"> </w:t>
            </w:r>
          </w:p>
        </w:tc>
      </w:tr>
    </w:tbl>
    <w:p w:rsidR="00A72703" w:rsidRPr="00D12FB5" w:rsidRDefault="00A72703">
      <w:pPr>
        <w:rPr>
          <w:lang w:val="en-US"/>
        </w:rPr>
      </w:pPr>
    </w:p>
    <w:p w:rsidR="00201043" w:rsidRPr="00D12FB5" w:rsidRDefault="00201043">
      <w:pPr>
        <w:rPr>
          <w:lang w:val="en-US"/>
        </w:rPr>
      </w:pPr>
    </w:p>
    <w:p w:rsidR="00201043" w:rsidRPr="00D12FB5" w:rsidRDefault="00201043">
      <w:pPr>
        <w:rPr>
          <w:lang w:val="en-US"/>
        </w:rPr>
      </w:pPr>
    </w:p>
    <w:sectPr w:rsidR="00201043" w:rsidRPr="00D12FB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Willi Mutschler" w:date="2013-01-15T12:24:00Z" w:initials="W.M.">
    <w:p w:rsidR="00E86062" w:rsidRDefault="00E86062">
      <w:pPr>
        <w:pStyle w:val="Kommentartext"/>
      </w:pPr>
      <w:r>
        <w:rPr>
          <w:rStyle w:val="Kommentarzeichen"/>
        </w:rPr>
        <w:annotationRef/>
      </w:r>
      <w:r w:rsidR="00DF4D91">
        <w:t>Wieso MSBE?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D91" w:rsidRDefault="00DF4D91" w:rsidP="00340A5C">
      <w:pPr>
        <w:spacing w:line="240" w:lineRule="auto"/>
      </w:pPr>
      <w:r>
        <w:separator/>
      </w:r>
    </w:p>
  </w:endnote>
  <w:endnote w:type="continuationSeparator" w:id="0">
    <w:p w:rsidR="00DF4D91" w:rsidRDefault="00DF4D91" w:rsidP="00340A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taNormal-Roman">
    <w:panose1 w:val="020B0502030000020004"/>
    <w:charset w:val="00"/>
    <w:family w:val="swiss"/>
    <w:pitch w:val="variable"/>
    <w:sig w:usb0="8000002F" w:usb1="4000004A" w:usb2="00000000" w:usb3="00000000" w:csb0="00000001" w:csb1="00000000"/>
  </w:font>
  <w:font w:name="MetaLF">
    <w:altName w:val="MetaNormal-Roman"/>
    <w:panose1 w:val="020B0502030000020004"/>
    <w:charset w:val="00"/>
    <w:family w:val="swiss"/>
    <w:pitch w:val="variable"/>
    <w:sig w:usb0="8000002F"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D91" w:rsidRDefault="00DF4D91" w:rsidP="00340A5C">
      <w:pPr>
        <w:spacing w:line="240" w:lineRule="auto"/>
      </w:pPr>
      <w:r>
        <w:separator/>
      </w:r>
    </w:p>
  </w:footnote>
  <w:footnote w:type="continuationSeparator" w:id="0">
    <w:p w:rsidR="00DF4D91" w:rsidRDefault="00DF4D91" w:rsidP="00340A5C">
      <w:pPr>
        <w:spacing w:line="240" w:lineRule="auto"/>
      </w:pPr>
      <w:r>
        <w:continuationSeparator/>
      </w:r>
    </w:p>
  </w:footnote>
  <w:footnote w:id="1">
    <w:p w:rsidR="00201043" w:rsidRDefault="00201043" w:rsidP="00201043">
      <w:pPr>
        <w:rPr>
          <w:sz w:val="18"/>
        </w:rPr>
      </w:pPr>
      <w:r>
        <w:rPr>
          <w:rStyle w:val="Funotenzeichen"/>
          <w:sz w:val="18"/>
        </w:rPr>
        <w:footnoteRef/>
      </w:r>
      <w:r>
        <w:rPr>
          <w:sz w:val="18"/>
        </w:rPr>
        <w:t xml:space="preserve"> Entfällt bei Modulabschlussprüfung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A5C"/>
    <w:rsid w:val="00050D43"/>
    <w:rsid w:val="000975CE"/>
    <w:rsid w:val="0010118A"/>
    <w:rsid w:val="00130393"/>
    <w:rsid w:val="00141320"/>
    <w:rsid w:val="001B251A"/>
    <w:rsid w:val="00201043"/>
    <w:rsid w:val="00244395"/>
    <w:rsid w:val="00305C21"/>
    <w:rsid w:val="003177AA"/>
    <w:rsid w:val="00340A5C"/>
    <w:rsid w:val="00367F54"/>
    <w:rsid w:val="00392971"/>
    <w:rsid w:val="0039714B"/>
    <w:rsid w:val="004D692F"/>
    <w:rsid w:val="00503006"/>
    <w:rsid w:val="00537929"/>
    <w:rsid w:val="005770D9"/>
    <w:rsid w:val="005D63A4"/>
    <w:rsid w:val="006F4B82"/>
    <w:rsid w:val="00722BAD"/>
    <w:rsid w:val="00835183"/>
    <w:rsid w:val="008D73D3"/>
    <w:rsid w:val="00904A17"/>
    <w:rsid w:val="00943C3A"/>
    <w:rsid w:val="00973C4A"/>
    <w:rsid w:val="0098093A"/>
    <w:rsid w:val="00990155"/>
    <w:rsid w:val="0099335E"/>
    <w:rsid w:val="00A1102D"/>
    <w:rsid w:val="00A17D71"/>
    <w:rsid w:val="00A24DCA"/>
    <w:rsid w:val="00A67EA6"/>
    <w:rsid w:val="00A72703"/>
    <w:rsid w:val="00B1048D"/>
    <w:rsid w:val="00B67138"/>
    <w:rsid w:val="00B75AC1"/>
    <w:rsid w:val="00BC5607"/>
    <w:rsid w:val="00BE229F"/>
    <w:rsid w:val="00C70EB0"/>
    <w:rsid w:val="00D12206"/>
    <w:rsid w:val="00D12FB5"/>
    <w:rsid w:val="00D57DE8"/>
    <w:rsid w:val="00D663B2"/>
    <w:rsid w:val="00DC28D8"/>
    <w:rsid w:val="00DD5C37"/>
    <w:rsid w:val="00DE1C45"/>
    <w:rsid w:val="00DF4D91"/>
    <w:rsid w:val="00E54D7E"/>
    <w:rsid w:val="00E86062"/>
    <w:rsid w:val="00E86FDE"/>
    <w:rsid w:val="00E901CF"/>
    <w:rsid w:val="00EF4097"/>
    <w:rsid w:val="00F62CDB"/>
    <w:rsid w:val="00F76B0A"/>
    <w:rsid w:val="00FF57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0A5C"/>
    <w:pPr>
      <w:spacing w:after="0" w:line="360" w:lineRule="auto"/>
      <w:jc w:val="both"/>
    </w:pPr>
    <w:rPr>
      <w:rFonts w:ascii="Arial" w:eastAsia="Calibri" w:hAnsi="Arial"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semiHidden/>
    <w:unhideWhenUsed/>
    <w:rsid w:val="00340A5C"/>
    <w:rPr>
      <w:vertAlign w:val="superscript"/>
    </w:rPr>
  </w:style>
  <w:style w:type="table" w:styleId="Tabellenraster">
    <w:name w:val="Table Grid"/>
    <w:basedOn w:val="NormaleTabelle"/>
    <w:uiPriority w:val="59"/>
    <w:rsid w:val="00B75A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bsatz-Standardschriftart"/>
    <w:rsid w:val="00305C21"/>
  </w:style>
  <w:style w:type="paragraph" w:customStyle="1" w:styleId="Default">
    <w:name w:val="Default"/>
    <w:rsid w:val="00F76B0A"/>
    <w:pPr>
      <w:autoSpaceDE w:val="0"/>
      <w:autoSpaceDN w:val="0"/>
      <w:adjustRightInd w:val="0"/>
      <w:spacing w:after="0" w:line="240" w:lineRule="auto"/>
    </w:pPr>
    <w:rPr>
      <w:rFonts w:ascii="Arial" w:hAnsi="Arial" w:cs="Arial"/>
      <w:color w:val="000000"/>
      <w:sz w:val="24"/>
      <w:szCs w:val="24"/>
    </w:rPr>
  </w:style>
  <w:style w:type="character" w:styleId="Kommentarzeichen">
    <w:name w:val="annotation reference"/>
    <w:basedOn w:val="Absatz-Standardschriftart"/>
    <w:uiPriority w:val="99"/>
    <w:semiHidden/>
    <w:unhideWhenUsed/>
    <w:rsid w:val="00E86062"/>
    <w:rPr>
      <w:sz w:val="16"/>
      <w:szCs w:val="16"/>
    </w:rPr>
  </w:style>
  <w:style w:type="paragraph" w:styleId="Kommentartext">
    <w:name w:val="annotation text"/>
    <w:basedOn w:val="Standard"/>
    <w:link w:val="KommentartextZchn"/>
    <w:uiPriority w:val="99"/>
    <w:semiHidden/>
    <w:unhideWhenUsed/>
    <w:rsid w:val="00E8606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86062"/>
    <w:rPr>
      <w:rFonts w:ascii="Arial" w:eastAsia="Calibri" w:hAnsi="Arial" w:cs="Times New Roman"/>
      <w:sz w:val="20"/>
      <w:szCs w:val="20"/>
    </w:rPr>
  </w:style>
  <w:style w:type="paragraph" w:styleId="Kommentarthema">
    <w:name w:val="annotation subject"/>
    <w:basedOn w:val="Kommentartext"/>
    <w:next w:val="Kommentartext"/>
    <w:link w:val="KommentarthemaZchn"/>
    <w:uiPriority w:val="99"/>
    <w:semiHidden/>
    <w:unhideWhenUsed/>
    <w:rsid w:val="00E86062"/>
    <w:rPr>
      <w:b/>
      <w:bCs/>
    </w:rPr>
  </w:style>
  <w:style w:type="character" w:customStyle="1" w:styleId="KommentarthemaZchn">
    <w:name w:val="Kommentarthema Zchn"/>
    <w:basedOn w:val="KommentartextZchn"/>
    <w:link w:val="Kommentarthema"/>
    <w:uiPriority w:val="99"/>
    <w:semiHidden/>
    <w:rsid w:val="00E86062"/>
    <w:rPr>
      <w:rFonts w:ascii="Arial" w:eastAsia="Calibri" w:hAnsi="Arial" w:cs="Times New Roman"/>
      <w:b/>
      <w:bCs/>
      <w:sz w:val="20"/>
      <w:szCs w:val="20"/>
    </w:rPr>
  </w:style>
  <w:style w:type="paragraph" w:styleId="Sprechblasentext">
    <w:name w:val="Balloon Text"/>
    <w:basedOn w:val="Standard"/>
    <w:link w:val="SprechblasentextZchn"/>
    <w:uiPriority w:val="99"/>
    <w:semiHidden/>
    <w:unhideWhenUsed/>
    <w:rsid w:val="00E8606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6062"/>
    <w:rPr>
      <w:rFonts w:ascii="Tahoma" w:eastAsia="Calibri" w:hAnsi="Tahoma" w:cs="Tahoma"/>
      <w:sz w:val="16"/>
      <w:szCs w:val="16"/>
    </w:rPr>
  </w:style>
  <w:style w:type="paragraph" w:styleId="berarbeitung">
    <w:name w:val="Revision"/>
    <w:hidden/>
    <w:uiPriority w:val="99"/>
    <w:semiHidden/>
    <w:rsid w:val="00E86062"/>
    <w:pPr>
      <w:spacing w:after="0" w:line="240" w:lineRule="auto"/>
    </w:pPr>
    <w:rPr>
      <w:rFonts w:ascii="Arial" w:eastAsia="Calibri" w:hAnsi="Arial"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0A5C"/>
    <w:pPr>
      <w:spacing w:after="0" w:line="360" w:lineRule="auto"/>
      <w:jc w:val="both"/>
    </w:pPr>
    <w:rPr>
      <w:rFonts w:ascii="Arial" w:eastAsia="Calibri" w:hAnsi="Arial"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semiHidden/>
    <w:unhideWhenUsed/>
    <w:rsid w:val="00340A5C"/>
    <w:rPr>
      <w:vertAlign w:val="superscript"/>
    </w:rPr>
  </w:style>
  <w:style w:type="table" w:styleId="Tabellenraster">
    <w:name w:val="Table Grid"/>
    <w:basedOn w:val="NormaleTabelle"/>
    <w:uiPriority w:val="59"/>
    <w:rsid w:val="00B75A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bsatz-Standardschriftart"/>
    <w:rsid w:val="00305C21"/>
  </w:style>
  <w:style w:type="paragraph" w:customStyle="1" w:styleId="Default">
    <w:name w:val="Default"/>
    <w:rsid w:val="00F76B0A"/>
    <w:pPr>
      <w:autoSpaceDE w:val="0"/>
      <w:autoSpaceDN w:val="0"/>
      <w:adjustRightInd w:val="0"/>
      <w:spacing w:after="0" w:line="240" w:lineRule="auto"/>
    </w:pPr>
    <w:rPr>
      <w:rFonts w:ascii="Arial" w:hAnsi="Arial" w:cs="Arial"/>
      <w:color w:val="000000"/>
      <w:sz w:val="24"/>
      <w:szCs w:val="24"/>
    </w:rPr>
  </w:style>
  <w:style w:type="character" w:styleId="Kommentarzeichen">
    <w:name w:val="annotation reference"/>
    <w:basedOn w:val="Absatz-Standardschriftart"/>
    <w:uiPriority w:val="99"/>
    <w:semiHidden/>
    <w:unhideWhenUsed/>
    <w:rsid w:val="00E86062"/>
    <w:rPr>
      <w:sz w:val="16"/>
      <w:szCs w:val="16"/>
    </w:rPr>
  </w:style>
  <w:style w:type="paragraph" w:styleId="Kommentartext">
    <w:name w:val="annotation text"/>
    <w:basedOn w:val="Standard"/>
    <w:link w:val="KommentartextZchn"/>
    <w:uiPriority w:val="99"/>
    <w:semiHidden/>
    <w:unhideWhenUsed/>
    <w:rsid w:val="00E8606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86062"/>
    <w:rPr>
      <w:rFonts w:ascii="Arial" w:eastAsia="Calibri" w:hAnsi="Arial" w:cs="Times New Roman"/>
      <w:sz w:val="20"/>
      <w:szCs w:val="20"/>
    </w:rPr>
  </w:style>
  <w:style w:type="paragraph" w:styleId="Kommentarthema">
    <w:name w:val="annotation subject"/>
    <w:basedOn w:val="Kommentartext"/>
    <w:next w:val="Kommentartext"/>
    <w:link w:val="KommentarthemaZchn"/>
    <w:uiPriority w:val="99"/>
    <w:semiHidden/>
    <w:unhideWhenUsed/>
    <w:rsid w:val="00E86062"/>
    <w:rPr>
      <w:b/>
      <w:bCs/>
    </w:rPr>
  </w:style>
  <w:style w:type="character" w:customStyle="1" w:styleId="KommentarthemaZchn">
    <w:name w:val="Kommentarthema Zchn"/>
    <w:basedOn w:val="KommentartextZchn"/>
    <w:link w:val="Kommentarthema"/>
    <w:uiPriority w:val="99"/>
    <w:semiHidden/>
    <w:rsid w:val="00E86062"/>
    <w:rPr>
      <w:rFonts w:ascii="Arial" w:eastAsia="Calibri" w:hAnsi="Arial" w:cs="Times New Roman"/>
      <w:b/>
      <w:bCs/>
      <w:sz w:val="20"/>
      <w:szCs w:val="20"/>
    </w:rPr>
  </w:style>
  <w:style w:type="paragraph" w:styleId="Sprechblasentext">
    <w:name w:val="Balloon Text"/>
    <w:basedOn w:val="Standard"/>
    <w:link w:val="SprechblasentextZchn"/>
    <w:uiPriority w:val="99"/>
    <w:semiHidden/>
    <w:unhideWhenUsed/>
    <w:rsid w:val="00E8606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6062"/>
    <w:rPr>
      <w:rFonts w:ascii="Tahoma" w:eastAsia="Calibri" w:hAnsi="Tahoma" w:cs="Tahoma"/>
      <w:sz w:val="16"/>
      <w:szCs w:val="16"/>
    </w:rPr>
  </w:style>
  <w:style w:type="paragraph" w:styleId="berarbeitung">
    <w:name w:val="Revision"/>
    <w:hidden/>
    <w:uiPriority w:val="99"/>
    <w:semiHidden/>
    <w:rsid w:val="00E86062"/>
    <w:pPr>
      <w:spacing w:after="0" w:line="240" w:lineRule="auto"/>
    </w:pPr>
    <w:rPr>
      <w:rFonts w:ascii="Arial" w:eastAsia="Calibri"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08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4180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WIWI</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Ulrike Augustin</dc:creator>
  <cp:lastModifiedBy>Willi Mutschler</cp:lastModifiedBy>
  <cp:revision>2</cp:revision>
  <cp:lastPrinted>2013-01-15T09:53:00Z</cp:lastPrinted>
  <dcterms:created xsi:type="dcterms:W3CDTF">2013-01-15T11:29:00Z</dcterms:created>
  <dcterms:modified xsi:type="dcterms:W3CDTF">2013-01-15T11:29:00Z</dcterms:modified>
</cp:coreProperties>
</file>