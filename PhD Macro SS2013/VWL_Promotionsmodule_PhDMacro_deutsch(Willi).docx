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043" w:rsidRDefault="00201043"/>
    <w:tbl>
      <w:tblPr>
        <w:tblW w:w="9696" w:type="dxa"/>
        <w:jc w:val="right"/>
        <w:tblInd w:w="-4" w:type="dxa"/>
        <w:tblLayout w:type="fixed"/>
        <w:tblCellMar>
          <w:left w:w="57" w:type="dxa"/>
          <w:right w:w="57" w:type="dxa"/>
        </w:tblCellMar>
        <w:tblLook w:val="00A0" w:firstRow="1" w:lastRow="0" w:firstColumn="1" w:lastColumn="0" w:noHBand="0" w:noVBand="0"/>
      </w:tblPr>
      <w:tblGrid>
        <w:gridCol w:w="581"/>
        <w:gridCol w:w="50"/>
        <w:gridCol w:w="424"/>
        <w:gridCol w:w="505"/>
        <w:gridCol w:w="160"/>
        <w:gridCol w:w="647"/>
        <w:gridCol w:w="610"/>
        <w:gridCol w:w="162"/>
        <w:gridCol w:w="263"/>
        <w:gridCol w:w="30"/>
        <w:gridCol w:w="396"/>
        <w:gridCol w:w="567"/>
        <w:gridCol w:w="393"/>
        <w:gridCol w:w="174"/>
        <w:gridCol w:w="194"/>
        <w:gridCol w:w="47"/>
        <w:gridCol w:w="298"/>
        <w:gridCol w:w="28"/>
        <w:gridCol w:w="708"/>
        <w:gridCol w:w="427"/>
        <w:gridCol w:w="407"/>
        <w:gridCol w:w="300"/>
        <w:gridCol w:w="428"/>
        <w:gridCol w:w="556"/>
        <w:gridCol w:w="1334"/>
        <w:gridCol w:w="7"/>
      </w:tblGrid>
      <w:tr w:rsidR="00201043" w:rsidTr="00201043">
        <w:trPr>
          <w:trHeight w:val="397"/>
          <w:jc w:val="right"/>
        </w:trPr>
        <w:tc>
          <w:tcPr>
            <w:tcW w:w="2367" w:type="dxa"/>
            <w:gridSpan w:val="6"/>
            <w:tcBorders>
              <w:top w:val="single" w:sz="8" w:space="0" w:color="auto"/>
              <w:left w:val="single" w:sz="8" w:space="0" w:color="auto"/>
              <w:bottom w:val="nil"/>
              <w:right w:val="nil"/>
            </w:tcBorders>
            <w:vAlign w:val="center"/>
            <w:hideMark/>
          </w:tcPr>
          <w:p w:rsidR="00201043" w:rsidRDefault="00201043" w:rsidP="00201043">
            <w:pPr>
              <w:spacing w:line="240" w:lineRule="auto"/>
              <w:rPr>
                <w:rFonts w:eastAsia="Times New Roman" w:cs="Arial"/>
                <w:lang w:eastAsia="de-DE"/>
              </w:rPr>
            </w:pPr>
            <w:r>
              <w:rPr>
                <w:rFonts w:eastAsia="Times New Roman" w:cs="Arial"/>
                <w:b/>
                <w:lang w:eastAsia="de-DE"/>
              </w:rPr>
              <w:t xml:space="preserve">Modultitel deutsch: </w:t>
            </w:r>
          </w:p>
        </w:tc>
        <w:tc>
          <w:tcPr>
            <w:tcW w:w="7329" w:type="dxa"/>
            <w:gridSpan w:val="20"/>
            <w:tcBorders>
              <w:top w:val="single" w:sz="8" w:space="0" w:color="auto"/>
              <w:left w:val="nil"/>
              <w:bottom w:val="single" w:sz="4" w:space="0" w:color="auto"/>
              <w:right w:val="single" w:sz="8" w:space="0" w:color="auto"/>
            </w:tcBorders>
            <w:vAlign w:val="center"/>
          </w:tcPr>
          <w:p w:rsidR="00201043" w:rsidRDefault="00201043" w:rsidP="00201043">
            <w:pPr>
              <w:spacing w:line="240" w:lineRule="auto"/>
              <w:rPr>
                <w:rFonts w:eastAsia="Times New Roman" w:cs="Arial"/>
                <w:position w:val="-6"/>
                <w:sz w:val="20"/>
                <w:szCs w:val="24"/>
                <w:lang w:eastAsia="de-DE"/>
              </w:rPr>
            </w:pPr>
            <w:proofErr w:type="spellStart"/>
            <w:r>
              <w:rPr>
                <w:rFonts w:eastAsia="Times New Roman" w:cs="Arial"/>
                <w:position w:val="-6"/>
                <w:sz w:val="20"/>
                <w:szCs w:val="24"/>
                <w:lang w:eastAsia="de-DE"/>
              </w:rPr>
              <w:t>PhD</w:t>
            </w:r>
            <w:proofErr w:type="spellEnd"/>
            <w:r>
              <w:rPr>
                <w:rFonts w:eastAsia="Times New Roman" w:cs="Arial"/>
                <w:position w:val="-6"/>
                <w:sz w:val="20"/>
                <w:szCs w:val="24"/>
                <w:lang w:eastAsia="de-DE"/>
              </w:rPr>
              <w:t xml:space="preserve"> </w:t>
            </w:r>
            <w:proofErr w:type="spellStart"/>
            <w:r>
              <w:rPr>
                <w:rFonts w:eastAsia="Times New Roman" w:cs="Arial"/>
                <w:position w:val="-6"/>
                <w:sz w:val="20"/>
                <w:szCs w:val="24"/>
                <w:lang w:eastAsia="de-DE"/>
              </w:rPr>
              <w:t>Macroeconomics</w:t>
            </w:r>
            <w:proofErr w:type="spellEnd"/>
            <w:r>
              <w:rPr>
                <w:rFonts w:eastAsia="Times New Roman" w:cs="Arial"/>
                <w:position w:val="-6"/>
                <w:sz w:val="20"/>
                <w:szCs w:val="24"/>
                <w:lang w:eastAsia="de-DE"/>
              </w:rPr>
              <w:t xml:space="preserve"> </w:t>
            </w:r>
          </w:p>
        </w:tc>
      </w:tr>
      <w:tr w:rsidR="00201043" w:rsidTr="00201043">
        <w:trPr>
          <w:trHeight w:val="397"/>
          <w:jc w:val="right"/>
        </w:trPr>
        <w:tc>
          <w:tcPr>
            <w:tcW w:w="2367" w:type="dxa"/>
            <w:gridSpan w:val="6"/>
            <w:tcBorders>
              <w:top w:val="nil"/>
              <w:left w:val="single" w:sz="8" w:space="0" w:color="auto"/>
              <w:bottom w:val="nil"/>
              <w:right w:val="nil"/>
            </w:tcBorders>
            <w:vAlign w:val="center"/>
            <w:hideMark/>
          </w:tcPr>
          <w:p w:rsidR="00201043" w:rsidRDefault="00201043" w:rsidP="00201043">
            <w:pPr>
              <w:spacing w:line="240" w:lineRule="auto"/>
              <w:rPr>
                <w:rFonts w:eastAsia="Times New Roman" w:cs="Arial"/>
                <w:lang w:eastAsia="de-DE"/>
              </w:rPr>
            </w:pPr>
            <w:r>
              <w:rPr>
                <w:rFonts w:eastAsia="Times New Roman" w:cs="Arial"/>
                <w:b/>
                <w:lang w:eastAsia="de-DE"/>
              </w:rPr>
              <w:t>Modultitel englisch:</w:t>
            </w:r>
          </w:p>
        </w:tc>
        <w:tc>
          <w:tcPr>
            <w:tcW w:w="7329" w:type="dxa"/>
            <w:gridSpan w:val="20"/>
            <w:tcBorders>
              <w:top w:val="single" w:sz="4" w:space="0" w:color="auto"/>
              <w:left w:val="nil"/>
              <w:bottom w:val="single" w:sz="4" w:space="0" w:color="auto"/>
              <w:right w:val="single" w:sz="8" w:space="0" w:color="auto"/>
            </w:tcBorders>
            <w:vAlign w:val="center"/>
          </w:tcPr>
          <w:p w:rsidR="00201043" w:rsidRDefault="00201043" w:rsidP="00201043">
            <w:pPr>
              <w:spacing w:line="240" w:lineRule="auto"/>
              <w:rPr>
                <w:rFonts w:eastAsia="Times New Roman" w:cs="Arial"/>
                <w:sz w:val="20"/>
                <w:lang w:eastAsia="de-DE"/>
              </w:rPr>
            </w:pPr>
            <w:proofErr w:type="spellStart"/>
            <w:r>
              <w:rPr>
                <w:rFonts w:eastAsia="Times New Roman" w:cs="Arial"/>
                <w:position w:val="-6"/>
                <w:sz w:val="20"/>
                <w:szCs w:val="24"/>
                <w:lang w:eastAsia="de-DE"/>
              </w:rPr>
              <w:t>PhD</w:t>
            </w:r>
            <w:proofErr w:type="spellEnd"/>
            <w:r>
              <w:rPr>
                <w:rFonts w:eastAsia="Times New Roman" w:cs="Arial"/>
                <w:position w:val="-6"/>
                <w:sz w:val="20"/>
                <w:szCs w:val="24"/>
                <w:lang w:eastAsia="de-DE"/>
              </w:rPr>
              <w:t xml:space="preserve"> </w:t>
            </w:r>
            <w:proofErr w:type="spellStart"/>
            <w:r>
              <w:rPr>
                <w:rFonts w:eastAsia="Times New Roman" w:cs="Arial"/>
                <w:position w:val="-6"/>
                <w:sz w:val="20"/>
                <w:szCs w:val="24"/>
                <w:lang w:eastAsia="de-DE"/>
              </w:rPr>
              <w:t>Macroeconomics</w:t>
            </w:r>
            <w:proofErr w:type="spellEnd"/>
          </w:p>
        </w:tc>
      </w:tr>
      <w:tr w:rsidR="00201043" w:rsidTr="00201043">
        <w:trPr>
          <w:trHeight w:val="397"/>
          <w:jc w:val="right"/>
        </w:trPr>
        <w:tc>
          <w:tcPr>
            <w:tcW w:w="2367" w:type="dxa"/>
            <w:gridSpan w:val="6"/>
            <w:tcBorders>
              <w:top w:val="nil"/>
              <w:left w:val="single" w:sz="8" w:space="0" w:color="auto"/>
              <w:bottom w:val="nil"/>
              <w:right w:val="nil"/>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Studiengang:</w:t>
            </w:r>
          </w:p>
        </w:tc>
        <w:tc>
          <w:tcPr>
            <w:tcW w:w="7329" w:type="dxa"/>
            <w:gridSpan w:val="20"/>
            <w:tcBorders>
              <w:top w:val="single" w:sz="4" w:space="0" w:color="auto"/>
              <w:left w:val="nil"/>
              <w:bottom w:val="single" w:sz="4" w:space="0" w:color="auto"/>
              <w:right w:val="single" w:sz="8" w:space="0" w:color="auto"/>
            </w:tcBorders>
            <w:vAlign w:val="center"/>
            <w:hideMark/>
          </w:tcPr>
          <w:p w:rsidR="00201043" w:rsidRPr="0010118A" w:rsidRDefault="00973C4A" w:rsidP="00973C4A">
            <w:pPr>
              <w:spacing w:line="240" w:lineRule="auto"/>
              <w:jc w:val="left"/>
              <w:rPr>
                <w:rFonts w:ascii="MetaNormal-Roman" w:hAnsi="MetaNormal-Roman"/>
                <w:i/>
                <w:sz w:val="20"/>
                <w:szCs w:val="20"/>
                <w:lang w:eastAsia="de-DE"/>
              </w:rPr>
            </w:pPr>
            <w:r>
              <w:rPr>
                <w:rFonts w:ascii="MetaNormal-Roman" w:hAnsi="MetaNormal-Roman"/>
                <w:i/>
                <w:sz w:val="20"/>
                <w:szCs w:val="20"/>
                <w:lang w:eastAsia="de-DE"/>
              </w:rPr>
              <w:t xml:space="preserve">Doktorandenstudium und </w:t>
            </w:r>
            <w:r w:rsidR="00201043" w:rsidRPr="0010118A">
              <w:rPr>
                <w:rFonts w:ascii="MetaNormal-Roman" w:hAnsi="MetaNormal-Roman"/>
                <w:i/>
                <w:sz w:val="20"/>
                <w:szCs w:val="20"/>
                <w:lang w:eastAsia="de-DE"/>
              </w:rPr>
              <w:t>Masterstudiengang Volkswirtschaftslehre</w:t>
            </w:r>
          </w:p>
        </w:tc>
      </w:tr>
      <w:tr w:rsidR="00201043" w:rsidTr="00201043">
        <w:trPr>
          <w:trHeight w:val="57"/>
          <w:jc w:val="right"/>
        </w:trPr>
        <w:tc>
          <w:tcPr>
            <w:tcW w:w="9696" w:type="dxa"/>
            <w:gridSpan w:val="26"/>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4"/>
                <w:lang w:eastAsia="de-DE"/>
              </w:rPr>
            </w:pPr>
          </w:p>
        </w:tc>
      </w:tr>
      <w:tr w:rsidR="00201043" w:rsidTr="00201043">
        <w:trPr>
          <w:trHeight w:val="454"/>
          <w:jc w:val="right"/>
        </w:trPr>
        <w:tc>
          <w:tcPr>
            <w:tcW w:w="581" w:type="dxa"/>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1</w:t>
            </w:r>
          </w:p>
        </w:tc>
        <w:tc>
          <w:tcPr>
            <w:tcW w:w="2821" w:type="dxa"/>
            <w:gridSpan w:val="8"/>
            <w:tcBorders>
              <w:top w:val="single" w:sz="8" w:space="0" w:color="auto"/>
              <w:left w:val="single" w:sz="4" w:space="0" w:color="auto"/>
              <w:bottom w:val="single" w:sz="8" w:space="0" w:color="auto"/>
              <w:right w:val="single" w:sz="4" w:space="0" w:color="auto"/>
            </w:tcBorders>
            <w:vAlign w:val="center"/>
            <w:hideMark/>
          </w:tcPr>
          <w:p w:rsidR="00201043" w:rsidRDefault="00201043" w:rsidP="00201043">
            <w:pPr>
              <w:spacing w:line="240" w:lineRule="auto"/>
              <w:rPr>
                <w:rFonts w:eastAsia="Times New Roman" w:cs="Arial"/>
                <w:lang w:eastAsia="de-DE"/>
              </w:rPr>
            </w:pPr>
            <w:r>
              <w:rPr>
                <w:rFonts w:eastAsia="Times New Roman" w:cs="Arial"/>
                <w:b/>
                <w:lang w:eastAsia="de-DE"/>
              </w:rPr>
              <w:t>Modulnummer:</w:t>
            </w:r>
            <w:r>
              <w:rPr>
                <w:rFonts w:eastAsia="Times New Roman" w:cs="Arial"/>
                <w:lang w:eastAsia="de-DE"/>
              </w:rPr>
              <w:t xml:space="preserve"> VWL M42</w:t>
            </w:r>
          </w:p>
        </w:tc>
        <w:tc>
          <w:tcPr>
            <w:tcW w:w="993" w:type="dxa"/>
            <w:gridSpan w:val="3"/>
            <w:tcBorders>
              <w:top w:val="single" w:sz="4" w:space="0" w:color="auto"/>
              <w:left w:val="single" w:sz="4" w:space="0" w:color="auto"/>
              <w:bottom w:val="single" w:sz="4" w:space="0" w:color="auto"/>
              <w:right w:val="nil"/>
            </w:tcBorders>
            <w:vAlign w:val="center"/>
            <w:hideMark/>
          </w:tcPr>
          <w:p w:rsidR="00201043" w:rsidRDefault="00201043" w:rsidP="00201043">
            <w:pPr>
              <w:spacing w:line="240" w:lineRule="auto"/>
              <w:rPr>
                <w:rFonts w:eastAsia="Times New Roman" w:cs="Arial"/>
                <w:lang w:eastAsia="de-DE"/>
              </w:rPr>
            </w:pPr>
            <w:r>
              <w:rPr>
                <w:rFonts w:eastAsia="Times New Roman" w:cs="Arial"/>
                <w:b/>
                <w:lang w:eastAsia="de-DE"/>
              </w:rPr>
              <w:t>Status:</w:t>
            </w:r>
            <w:r>
              <w:rPr>
                <w:rFonts w:eastAsia="Times New Roman" w:cs="Arial"/>
                <w:lang w:eastAsia="de-DE"/>
              </w:rPr>
              <w:t xml:space="preserve"> </w:t>
            </w:r>
          </w:p>
        </w:tc>
        <w:tc>
          <w:tcPr>
            <w:tcW w:w="1134" w:type="dxa"/>
            <w:gridSpan w:val="6"/>
            <w:tcBorders>
              <w:left w:val="nil"/>
            </w:tcBorders>
            <w:vAlign w:val="center"/>
            <w:hideMark/>
          </w:tcPr>
          <w:p w:rsidR="00201043" w:rsidRDefault="00201043" w:rsidP="00201043">
            <w:pPr>
              <w:spacing w:line="240" w:lineRule="auto"/>
              <w:rPr>
                <w:rFonts w:eastAsia="Times New Roman" w:cs="Arial"/>
                <w:sz w:val="24"/>
                <w:szCs w:val="24"/>
                <w:lang w:eastAsia="de-DE"/>
              </w:rPr>
            </w:pPr>
            <w:r>
              <w:rPr>
                <w:rFonts w:eastAsia="Times New Roman" w:cs="Arial"/>
                <w:lang w:eastAsia="de-DE"/>
              </w:rPr>
              <w:t>[ ] Pflicht -</w:t>
            </w:r>
            <w:r>
              <w:rPr>
                <w:rFonts w:eastAsia="Times New Roman" w:cs="Arial"/>
                <w:lang w:eastAsia="de-DE"/>
              </w:rPr>
              <w:br/>
              <w:t xml:space="preserve">     </w:t>
            </w:r>
            <w:proofErr w:type="spellStart"/>
            <w:r>
              <w:rPr>
                <w:rFonts w:eastAsia="Times New Roman" w:cs="Arial"/>
                <w:lang w:eastAsia="de-DE"/>
              </w:rPr>
              <w:t>modul</w:t>
            </w:r>
            <w:proofErr w:type="spellEnd"/>
            <w:r>
              <w:rPr>
                <w:rFonts w:eastAsia="Times New Roman" w:cs="Arial"/>
                <w:lang w:eastAsia="de-DE"/>
              </w:rPr>
              <w:t xml:space="preserve"> </w:t>
            </w:r>
          </w:p>
        </w:tc>
        <w:tc>
          <w:tcPr>
            <w:tcW w:w="1842" w:type="dxa"/>
            <w:gridSpan w:val="4"/>
            <w:tcBorders>
              <w:top w:val="single" w:sz="4" w:space="0" w:color="auto"/>
              <w:left w:val="nil"/>
              <w:bottom w:val="single" w:sz="4" w:space="0" w:color="auto"/>
              <w:right w:val="single" w:sz="4" w:space="0" w:color="auto"/>
            </w:tcBorders>
            <w:vAlign w:val="center"/>
            <w:hideMark/>
          </w:tcPr>
          <w:p w:rsidR="00201043" w:rsidRDefault="00201043" w:rsidP="00FF574F">
            <w:pPr>
              <w:spacing w:line="240" w:lineRule="auto"/>
              <w:jc w:val="left"/>
              <w:rPr>
                <w:rFonts w:eastAsia="Times New Roman" w:cs="Arial"/>
                <w:lang w:eastAsia="de-DE"/>
              </w:rPr>
            </w:pPr>
            <w:r>
              <w:rPr>
                <w:rFonts w:eastAsia="Times New Roman" w:cs="Arial"/>
                <w:lang w:eastAsia="de-DE"/>
              </w:rPr>
              <w:t xml:space="preserve"> [</w:t>
            </w:r>
            <w:r w:rsidR="00FF574F">
              <w:rPr>
                <w:rFonts w:eastAsia="Times New Roman" w:cs="Arial"/>
                <w:lang w:eastAsia="de-DE"/>
              </w:rPr>
              <w:t>x</w:t>
            </w:r>
            <w:r>
              <w:rPr>
                <w:rFonts w:eastAsia="Times New Roman" w:cs="Arial"/>
                <w:lang w:eastAsia="de-DE"/>
              </w:rPr>
              <w:t xml:space="preserve">] Wahlpflicht- </w:t>
            </w:r>
            <w:r>
              <w:rPr>
                <w:rFonts w:eastAsia="Times New Roman" w:cs="Arial"/>
                <w:lang w:eastAsia="de-DE"/>
              </w:rPr>
              <w:br/>
              <w:t xml:space="preserve">      </w:t>
            </w:r>
            <w:proofErr w:type="spellStart"/>
            <w:r>
              <w:rPr>
                <w:rFonts w:eastAsia="Times New Roman" w:cs="Arial"/>
                <w:lang w:eastAsia="de-DE"/>
              </w:rPr>
              <w:t>modul</w:t>
            </w:r>
            <w:proofErr w:type="spellEnd"/>
            <w:r>
              <w:rPr>
                <w:rFonts w:eastAsia="Times New Roman" w:cs="Arial"/>
                <w:lang w:eastAsia="de-DE"/>
              </w:rPr>
              <w:t xml:space="preserve">  </w:t>
            </w:r>
          </w:p>
        </w:tc>
        <w:tc>
          <w:tcPr>
            <w:tcW w:w="2325" w:type="dxa"/>
            <w:gridSpan w:val="4"/>
            <w:tcBorders>
              <w:top w:val="single" w:sz="4" w:space="0" w:color="auto"/>
              <w:left w:val="nil"/>
              <w:bottom w:val="single" w:sz="4" w:space="0" w:color="auto"/>
              <w:right w:val="single" w:sz="4" w:space="0" w:color="auto"/>
            </w:tcBorders>
            <w:vAlign w:val="center"/>
          </w:tcPr>
          <w:p w:rsidR="00201043" w:rsidRPr="0039714B" w:rsidRDefault="00201043" w:rsidP="00201043">
            <w:pPr>
              <w:spacing w:line="240" w:lineRule="auto"/>
              <w:rPr>
                <w:rFonts w:eastAsia="Times New Roman" w:cs="Arial"/>
                <w:b/>
                <w:lang w:eastAsia="de-DE"/>
              </w:rPr>
            </w:pPr>
            <w:r w:rsidRPr="0039714B">
              <w:rPr>
                <w:rFonts w:eastAsia="Times New Roman" w:cs="Arial"/>
                <w:b/>
                <w:lang w:eastAsia="de-DE"/>
              </w:rPr>
              <w:t xml:space="preserve">Sprache: </w:t>
            </w:r>
            <w:ins w:id="0" w:author="Willi Mutschler" w:date="2013-01-15T12:22:00Z">
              <w:r w:rsidR="002C0A89">
                <w:rPr>
                  <w:rFonts w:eastAsia="Times New Roman" w:cs="Arial"/>
                  <w:lang w:eastAsia="de-DE"/>
                </w:rPr>
                <w:t>E</w:t>
              </w:r>
            </w:ins>
            <w:bookmarkStart w:id="1" w:name="_GoBack"/>
            <w:bookmarkEnd w:id="1"/>
            <w:del w:id="2" w:author="Willi Mutschler" w:date="2013-01-15T12:22:00Z">
              <w:r w:rsidRPr="0010118A" w:rsidDel="002C0A89">
                <w:rPr>
                  <w:rFonts w:eastAsia="Times New Roman" w:cs="Arial"/>
                  <w:lang w:eastAsia="de-DE"/>
                </w:rPr>
                <w:delText>e</w:delText>
              </w:r>
            </w:del>
            <w:r w:rsidRPr="0010118A">
              <w:rPr>
                <w:rFonts w:eastAsia="Times New Roman" w:cs="Arial"/>
                <w:lang w:eastAsia="de-DE"/>
              </w:rPr>
              <w:t>nglis</w:t>
            </w:r>
            <w:r w:rsidR="009B7E75">
              <w:rPr>
                <w:rFonts w:eastAsia="Times New Roman" w:cs="Arial"/>
                <w:lang w:eastAsia="de-DE"/>
              </w:rPr>
              <w:t>c</w:t>
            </w:r>
            <w:r w:rsidRPr="0010118A">
              <w:rPr>
                <w:rFonts w:eastAsia="Times New Roman" w:cs="Arial"/>
                <w:lang w:eastAsia="de-DE"/>
              </w:rPr>
              <w:t>h</w:t>
            </w:r>
          </w:p>
        </w:tc>
      </w:tr>
      <w:tr w:rsidR="00201043" w:rsidTr="00201043">
        <w:trPr>
          <w:trHeight w:val="57"/>
          <w:jc w:val="right"/>
        </w:trPr>
        <w:tc>
          <w:tcPr>
            <w:tcW w:w="9696" w:type="dxa"/>
            <w:gridSpan w:val="26"/>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4"/>
                <w:lang w:eastAsia="de-DE"/>
              </w:rPr>
            </w:pPr>
          </w:p>
        </w:tc>
      </w:tr>
      <w:tr w:rsidR="00201043" w:rsidTr="00201043">
        <w:trPr>
          <w:trHeight w:val="397"/>
          <w:jc w:val="right"/>
        </w:trPr>
        <w:tc>
          <w:tcPr>
            <w:tcW w:w="581" w:type="dxa"/>
            <w:tcBorders>
              <w:top w:val="nil"/>
              <w:left w:val="single" w:sz="8" w:space="0" w:color="auto"/>
              <w:bottom w:val="single" w:sz="8" w:space="0" w:color="auto"/>
              <w:right w:val="single" w:sz="4" w:space="0" w:color="auto"/>
            </w:tcBorders>
            <w:vAlign w:val="center"/>
            <w:hideMark/>
          </w:tcPr>
          <w:p w:rsidR="00201043" w:rsidRDefault="00201043" w:rsidP="00201043">
            <w:pPr>
              <w:tabs>
                <w:tab w:val="left" w:pos="1368"/>
              </w:tabs>
              <w:spacing w:line="240" w:lineRule="auto"/>
              <w:rPr>
                <w:rFonts w:eastAsia="Times New Roman" w:cs="Arial"/>
                <w:b/>
                <w:lang w:eastAsia="de-DE"/>
              </w:rPr>
            </w:pPr>
            <w:r>
              <w:rPr>
                <w:rFonts w:eastAsia="Times New Roman" w:cs="Arial"/>
                <w:b/>
                <w:lang w:eastAsia="de-DE"/>
              </w:rPr>
              <w:t>2</w:t>
            </w:r>
          </w:p>
        </w:tc>
        <w:tc>
          <w:tcPr>
            <w:tcW w:w="979" w:type="dxa"/>
            <w:gridSpan w:val="3"/>
            <w:tcBorders>
              <w:top w:val="single" w:sz="4" w:space="0" w:color="auto"/>
              <w:left w:val="single" w:sz="4" w:space="0" w:color="auto"/>
              <w:bottom w:val="single" w:sz="4" w:space="0" w:color="auto"/>
              <w:right w:val="nil"/>
            </w:tcBorders>
            <w:vAlign w:val="center"/>
            <w:hideMark/>
          </w:tcPr>
          <w:p w:rsidR="00201043" w:rsidRDefault="00201043" w:rsidP="00201043">
            <w:pPr>
              <w:tabs>
                <w:tab w:val="left" w:pos="1368"/>
              </w:tabs>
              <w:spacing w:line="240" w:lineRule="auto"/>
              <w:rPr>
                <w:rFonts w:eastAsia="Times New Roman" w:cs="Arial"/>
                <w:lang w:eastAsia="de-DE"/>
              </w:rPr>
            </w:pPr>
            <w:r>
              <w:rPr>
                <w:rFonts w:eastAsia="Times New Roman" w:cs="Arial"/>
                <w:b/>
                <w:lang w:eastAsia="de-DE"/>
              </w:rPr>
              <w:t>Turnus:</w:t>
            </w:r>
          </w:p>
        </w:tc>
        <w:tc>
          <w:tcPr>
            <w:tcW w:w="1417" w:type="dxa"/>
            <w:gridSpan w:val="3"/>
            <w:tcBorders>
              <w:top w:val="single" w:sz="4" w:space="0" w:color="auto"/>
              <w:left w:val="nil"/>
              <w:bottom w:val="single" w:sz="4" w:space="0" w:color="auto"/>
              <w:right w:val="single" w:sz="4" w:space="0" w:color="auto"/>
            </w:tcBorders>
            <w:vAlign w:val="center"/>
            <w:hideMark/>
          </w:tcPr>
          <w:p w:rsidR="00201043" w:rsidRDefault="00201043" w:rsidP="00201043">
            <w:pPr>
              <w:spacing w:line="240" w:lineRule="auto"/>
              <w:rPr>
                <w:rFonts w:eastAsia="Times New Roman" w:cs="Arial"/>
                <w:sz w:val="20"/>
                <w:lang w:eastAsia="de-DE"/>
              </w:rPr>
            </w:pPr>
            <w:r>
              <w:rPr>
                <w:rFonts w:eastAsia="Times New Roman" w:cs="Arial"/>
                <w:sz w:val="20"/>
                <w:lang w:eastAsia="de-DE"/>
              </w:rPr>
              <w:t>[ ] jedes Sem.</w:t>
            </w:r>
          </w:p>
          <w:p w:rsidR="00201043" w:rsidRDefault="00201043" w:rsidP="00201043">
            <w:pPr>
              <w:spacing w:line="240" w:lineRule="auto"/>
              <w:rPr>
                <w:rFonts w:eastAsia="Times New Roman" w:cs="Arial"/>
                <w:sz w:val="20"/>
                <w:lang w:eastAsia="de-DE"/>
              </w:rPr>
            </w:pPr>
            <w:r>
              <w:rPr>
                <w:rFonts w:eastAsia="Times New Roman" w:cs="Arial"/>
                <w:sz w:val="20"/>
                <w:lang w:eastAsia="de-DE"/>
              </w:rPr>
              <w:t>[ ] jedes WS</w:t>
            </w:r>
          </w:p>
          <w:p w:rsidR="00201043" w:rsidRDefault="00201043" w:rsidP="00201043">
            <w:pPr>
              <w:spacing w:line="240" w:lineRule="auto"/>
              <w:rPr>
                <w:rFonts w:eastAsia="Times New Roman" w:cs="Arial"/>
                <w:sz w:val="20"/>
                <w:lang w:eastAsia="de-DE"/>
              </w:rPr>
            </w:pPr>
            <w:r>
              <w:rPr>
                <w:rFonts w:eastAsia="Times New Roman" w:cs="Arial"/>
                <w:sz w:val="20"/>
                <w:lang w:eastAsia="de-DE"/>
              </w:rPr>
              <w:t>[x] jedes SS</w:t>
            </w:r>
          </w:p>
        </w:tc>
        <w:tc>
          <w:tcPr>
            <w:tcW w:w="851" w:type="dxa"/>
            <w:gridSpan w:val="4"/>
            <w:tcBorders>
              <w:top w:val="single" w:sz="4" w:space="0" w:color="auto"/>
              <w:left w:val="single" w:sz="4" w:space="0" w:color="auto"/>
              <w:bottom w:val="single" w:sz="4" w:space="0" w:color="auto"/>
              <w:right w:val="nil"/>
            </w:tcBorders>
            <w:vAlign w:val="center"/>
            <w:hideMark/>
          </w:tcPr>
          <w:p w:rsidR="00201043" w:rsidRDefault="00201043" w:rsidP="00201043">
            <w:pPr>
              <w:spacing w:line="240" w:lineRule="auto"/>
              <w:rPr>
                <w:rFonts w:eastAsia="Times New Roman" w:cs="Arial"/>
                <w:lang w:eastAsia="de-DE"/>
              </w:rPr>
            </w:pPr>
            <w:r>
              <w:rPr>
                <w:rFonts w:eastAsia="Times New Roman" w:cs="Arial"/>
                <w:b/>
                <w:lang w:eastAsia="de-DE"/>
              </w:rPr>
              <w:t>Dauer:</w:t>
            </w:r>
          </w:p>
        </w:tc>
        <w:tc>
          <w:tcPr>
            <w:tcW w:w="1134" w:type="dxa"/>
            <w:gridSpan w:val="3"/>
            <w:tcBorders>
              <w:top w:val="single" w:sz="4" w:space="0" w:color="auto"/>
              <w:left w:val="nil"/>
              <w:bottom w:val="single" w:sz="4" w:space="0" w:color="auto"/>
              <w:right w:val="single" w:sz="4" w:space="0" w:color="auto"/>
            </w:tcBorders>
            <w:vAlign w:val="center"/>
            <w:hideMark/>
          </w:tcPr>
          <w:p w:rsidR="00201043" w:rsidRDefault="00201043" w:rsidP="00201043">
            <w:pPr>
              <w:spacing w:line="240" w:lineRule="auto"/>
              <w:rPr>
                <w:rFonts w:eastAsia="Times New Roman" w:cs="Arial"/>
                <w:sz w:val="24"/>
                <w:szCs w:val="24"/>
                <w:lang w:eastAsia="de-DE"/>
              </w:rPr>
            </w:pPr>
            <w:r>
              <w:rPr>
                <w:rFonts w:eastAsia="Times New Roman" w:cs="Arial"/>
                <w:sz w:val="20"/>
                <w:lang w:eastAsia="de-DE"/>
              </w:rPr>
              <w:t>[x] 1 Sem.</w:t>
            </w:r>
          </w:p>
          <w:p w:rsidR="00201043" w:rsidRDefault="00201043" w:rsidP="00201043">
            <w:pPr>
              <w:spacing w:line="240" w:lineRule="auto"/>
              <w:rPr>
                <w:rFonts w:eastAsia="Times New Roman" w:cs="Arial"/>
                <w:sz w:val="24"/>
                <w:szCs w:val="24"/>
                <w:lang w:eastAsia="de-DE"/>
              </w:rPr>
            </w:pPr>
            <w:r>
              <w:rPr>
                <w:rFonts w:eastAsia="Times New Roman" w:cs="Arial"/>
                <w:sz w:val="20"/>
                <w:lang w:eastAsia="de-DE"/>
              </w:rPr>
              <w:t>[ ] 2 Sem.</w:t>
            </w:r>
          </w:p>
        </w:tc>
        <w:tc>
          <w:tcPr>
            <w:tcW w:w="1702" w:type="dxa"/>
            <w:gridSpan w:val="6"/>
            <w:tcBorders>
              <w:top w:val="single" w:sz="4" w:space="0" w:color="auto"/>
              <w:left w:val="single" w:sz="4" w:space="0" w:color="auto"/>
              <w:bottom w:val="single" w:sz="4" w:space="0" w:color="auto"/>
              <w:right w:val="single" w:sz="4" w:space="0" w:color="auto"/>
            </w:tcBorders>
            <w:vAlign w:val="center"/>
          </w:tcPr>
          <w:p w:rsidR="00201043" w:rsidRDefault="00201043" w:rsidP="00201043">
            <w:pPr>
              <w:spacing w:line="240" w:lineRule="auto"/>
              <w:jc w:val="center"/>
              <w:rPr>
                <w:rFonts w:eastAsia="Times New Roman" w:cs="Arial"/>
                <w:b/>
                <w:lang w:eastAsia="de-DE"/>
              </w:rPr>
            </w:pPr>
            <w:proofErr w:type="spellStart"/>
            <w:r>
              <w:rPr>
                <w:rFonts w:eastAsia="Times New Roman" w:cs="Arial"/>
                <w:b/>
                <w:lang w:eastAsia="de-DE"/>
              </w:rPr>
              <w:t>Fachsem</w:t>
            </w:r>
            <w:proofErr w:type="spellEnd"/>
            <w:r>
              <w:rPr>
                <w:rFonts w:eastAsia="Times New Roman" w:cs="Arial"/>
                <w:b/>
                <w:lang w:eastAsia="de-DE"/>
              </w:rPr>
              <w:t>.:</w:t>
            </w:r>
          </w:p>
          <w:p w:rsidR="00201043" w:rsidRDefault="00201043" w:rsidP="00201043">
            <w:pPr>
              <w:spacing w:line="240" w:lineRule="auto"/>
              <w:jc w:val="center"/>
              <w:rPr>
                <w:rFonts w:eastAsia="Times New Roman" w:cs="Arial"/>
                <w:szCs w:val="24"/>
                <w:lang w:eastAsia="de-DE"/>
              </w:rPr>
            </w:pPr>
            <w:r>
              <w:rPr>
                <w:rFonts w:eastAsia="Times New Roman" w:cs="Arial"/>
                <w:szCs w:val="24"/>
                <w:lang w:eastAsia="de-DE"/>
              </w:rPr>
              <w:t xml:space="preserve">2 </w:t>
            </w:r>
            <w:r w:rsidR="00F76B0A">
              <w:rPr>
                <w:rFonts w:eastAsia="Times New Roman" w:cs="Arial"/>
                <w:szCs w:val="24"/>
                <w:lang w:eastAsia="de-DE"/>
              </w:rPr>
              <w:t>–</w:t>
            </w:r>
            <w:r>
              <w:rPr>
                <w:rFonts w:eastAsia="Times New Roman" w:cs="Arial"/>
                <w:szCs w:val="24"/>
                <w:lang w:eastAsia="de-DE"/>
              </w:rPr>
              <w:t xml:space="preserve"> 3</w:t>
            </w:r>
            <w:r w:rsidR="00F76B0A">
              <w:rPr>
                <w:rFonts w:eastAsia="Times New Roman" w:cs="Arial"/>
                <w:szCs w:val="24"/>
                <w:lang w:eastAsia="de-DE"/>
              </w:rPr>
              <w:t xml:space="preserve"> </w:t>
            </w:r>
          </w:p>
        </w:tc>
        <w:tc>
          <w:tcPr>
            <w:tcW w:w="1135" w:type="dxa"/>
            <w:gridSpan w:val="3"/>
            <w:tcBorders>
              <w:top w:val="single" w:sz="4" w:space="0" w:color="auto"/>
              <w:left w:val="single" w:sz="4" w:space="0" w:color="auto"/>
              <w:bottom w:val="single" w:sz="4" w:space="0" w:color="auto"/>
              <w:right w:val="single" w:sz="4" w:space="0" w:color="auto"/>
            </w:tcBorders>
            <w:vAlign w:val="center"/>
          </w:tcPr>
          <w:p w:rsidR="00201043" w:rsidRPr="0039714B" w:rsidRDefault="00201043" w:rsidP="00201043">
            <w:pPr>
              <w:spacing w:line="240" w:lineRule="auto"/>
              <w:jc w:val="center"/>
              <w:rPr>
                <w:rFonts w:eastAsia="Times New Roman" w:cs="Arial"/>
                <w:b/>
                <w:lang w:eastAsia="de-DE"/>
              </w:rPr>
            </w:pPr>
            <w:r w:rsidRPr="0039714B">
              <w:rPr>
                <w:rFonts w:eastAsia="Times New Roman" w:cs="Arial"/>
                <w:b/>
                <w:lang w:eastAsia="de-DE"/>
              </w:rPr>
              <w:t>LP:</w:t>
            </w:r>
          </w:p>
          <w:p w:rsidR="00201043" w:rsidRPr="0039714B" w:rsidRDefault="00201043" w:rsidP="00201043">
            <w:pPr>
              <w:spacing w:line="240" w:lineRule="auto"/>
              <w:jc w:val="center"/>
              <w:rPr>
                <w:rFonts w:eastAsia="Times New Roman" w:cs="Arial"/>
                <w:szCs w:val="24"/>
                <w:lang w:eastAsia="de-DE"/>
              </w:rPr>
            </w:pPr>
            <w:r>
              <w:rPr>
                <w:rFonts w:eastAsia="Times New Roman" w:cs="Arial"/>
                <w:szCs w:val="24"/>
                <w:lang w:eastAsia="de-DE"/>
              </w:rPr>
              <w:t>6</w:t>
            </w:r>
          </w:p>
        </w:tc>
        <w:tc>
          <w:tcPr>
            <w:tcW w:w="1897" w:type="dxa"/>
            <w:gridSpan w:val="3"/>
            <w:tcBorders>
              <w:top w:val="nil"/>
              <w:left w:val="single" w:sz="4" w:space="0" w:color="auto"/>
              <w:bottom w:val="single" w:sz="8" w:space="0" w:color="auto"/>
              <w:right w:val="single" w:sz="8" w:space="0" w:color="auto"/>
            </w:tcBorders>
            <w:vAlign w:val="center"/>
          </w:tcPr>
          <w:p w:rsidR="00201043" w:rsidRPr="0039714B" w:rsidRDefault="00201043" w:rsidP="00201043">
            <w:pPr>
              <w:spacing w:line="240" w:lineRule="auto"/>
              <w:jc w:val="center"/>
              <w:rPr>
                <w:rFonts w:eastAsia="Times New Roman" w:cs="Arial"/>
                <w:b/>
                <w:lang w:eastAsia="de-DE"/>
              </w:rPr>
            </w:pPr>
            <w:proofErr w:type="spellStart"/>
            <w:r w:rsidRPr="0039714B">
              <w:rPr>
                <w:rFonts w:eastAsia="Times New Roman" w:cs="Arial"/>
                <w:b/>
                <w:lang w:eastAsia="de-DE"/>
              </w:rPr>
              <w:t>Workload</w:t>
            </w:r>
            <w:proofErr w:type="spellEnd"/>
            <w:r w:rsidRPr="0039714B">
              <w:rPr>
                <w:rFonts w:eastAsia="Times New Roman" w:cs="Arial"/>
                <w:b/>
                <w:lang w:eastAsia="de-DE"/>
              </w:rPr>
              <w:t xml:space="preserve"> (h):</w:t>
            </w:r>
          </w:p>
          <w:p w:rsidR="00201043" w:rsidRPr="0039714B" w:rsidRDefault="00201043" w:rsidP="00201043">
            <w:pPr>
              <w:spacing w:line="240" w:lineRule="auto"/>
              <w:jc w:val="center"/>
              <w:rPr>
                <w:rFonts w:eastAsia="Times New Roman" w:cs="Arial"/>
                <w:szCs w:val="24"/>
                <w:lang w:eastAsia="de-DE"/>
              </w:rPr>
            </w:pPr>
            <w:r>
              <w:rPr>
                <w:rFonts w:eastAsia="Times New Roman" w:cs="Arial"/>
                <w:szCs w:val="24"/>
                <w:lang w:eastAsia="de-DE"/>
              </w:rPr>
              <w:t>180</w:t>
            </w:r>
          </w:p>
        </w:tc>
      </w:tr>
      <w:tr w:rsidR="00201043" w:rsidTr="00201043">
        <w:trPr>
          <w:trHeight w:val="57"/>
          <w:jc w:val="right"/>
        </w:trPr>
        <w:tc>
          <w:tcPr>
            <w:tcW w:w="9696" w:type="dxa"/>
            <w:gridSpan w:val="26"/>
            <w:tcBorders>
              <w:top w:val="single" w:sz="8" w:space="0" w:color="auto"/>
              <w:left w:val="nil"/>
              <w:bottom w:val="single" w:sz="8" w:space="0" w:color="auto"/>
              <w:right w:val="nil"/>
            </w:tcBorders>
            <w:vAlign w:val="center"/>
          </w:tcPr>
          <w:p w:rsidR="00201043" w:rsidRPr="0039714B" w:rsidRDefault="00201043" w:rsidP="00201043">
            <w:pPr>
              <w:spacing w:line="240" w:lineRule="auto"/>
              <w:rPr>
                <w:rFonts w:eastAsia="Times New Roman" w:cs="Arial"/>
                <w:b/>
                <w:sz w:val="4"/>
                <w:lang w:eastAsia="de-DE"/>
              </w:rPr>
            </w:pPr>
          </w:p>
        </w:tc>
      </w:tr>
      <w:tr w:rsidR="00201043" w:rsidTr="00201043">
        <w:trPr>
          <w:cantSplit/>
          <w:trHeight w:val="327"/>
          <w:jc w:val="right"/>
        </w:trPr>
        <w:tc>
          <w:tcPr>
            <w:tcW w:w="581" w:type="dxa"/>
            <w:vMerge w:val="restart"/>
            <w:tcBorders>
              <w:top w:val="single" w:sz="8" w:space="0" w:color="auto"/>
              <w:left w:val="single" w:sz="8" w:space="0" w:color="auto"/>
              <w:bottom w:val="single" w:sz="4"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3</w:t>
            </w:r>
          </w:p>
        </w:tc>
        <w:tc>
          <w:tcPr>
            <w:tcW w:w="9115" w:type="dxa"/>
            <w:gridSpan w:val="25"/>
            <w:tcBorders>
              <w:top w:val="single" w:sz="8" w:space="0" w:color="auto"/>
              <w:left w:val="single" w:sz="4" w:space="0" w:color="auto"/>
              <w:bottom w:val="nil"/>
              <w:right w:val="single" w:sz="8"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Modulstruktur:</w:t>
            </w:r>
          </w:p>
        </w:tc>
      </w:tr>
      <w:tr w:rsidR="00201043" w:rsidTr="00201043">
        <w:trPr>
          <w:cantSplit/>
          <w:trHeight w:val="323"/>
          <w:jc w:val="right"/>
        </w:trPr>
        <w:tc>
          <w:tcPr>
            <w:tcW w:w="581" w:type="dxa"/>
            <w:vMerge/>
            <w:tcBorders>
              <w:top w:val="single" w:sz="8" w:space="0" w:color="auto"/>
              <w:left w:val="single" w:sz="8" w:space="0" w:color="auto"/>
              <w:bottom w:val="single" w:sz="4"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474" w:type="dxa"/>
            <w:gridSpan w:val="2"/>
            <w:tcBorders>
              <w:top w:val="nil"/>
              <w:left w:val="single" w:sz="4" w:space="0" w:color="auto"/>
              <w:bottom w:val="single" w:sz="4" w:space="0" w:color="auto"/>
              <w:right w:val="single" w:sz="2" w:space="0" w:color="auto"/>
            </w:tcBorders>
            <w:vAlign w:val="center"/>
            <w:hideMark/>
          </w:tcPr>
          <w:p w:rsidR="00201043" w:rsidRDefault="00201043" w:rsidP="00201043">
            <w:pPr>
              <w:spacing w:line="240" w:lineRule="auto"/>
              <w:jc w:val="center"/>
              <w:rPr>
                <w:rFonts w:eastAsia="Times New Roman" w:cs="Arial"/>
                <w:b/>
                <w:lang w:eastAsia="de-DE"/>
              </w:rPr>
            </w:pPr>
            <w:r>
              <w:rPr>
                <w:rFonts w:eastAsia="Times New Roman" w:cs="Arial"/>
                <w:b/>
                <w:lang w:eastAsia="de-DE"/>
              </w:rPr>
              <w:t>Nr.</w:t>
            </w:r>
          </w:p>
        </w:tc>
        <w:tc>
          <w:tcPr>
            <w:tcW w:w="665" w:type="dxa"/>
            <w:gridSpan w:val="2"/>
            <w:tcBorders>
              <w:top w:val="nil"/>
              <w:left w:val="single" w:sz="2" w:space="0" w:color="auto"/>
              <w:bottom w:val="single" w:sz="4" w:space="0" w:color="auto"/>
              <w:right w:val="single" w:sz="4" w:space="0" w:color="auto"/>
            </w:tcBorders>
            <w:vAlign w:val="center"/>
            <w:hideMark/>
          </w:tcPr>
          <w:p w:rsidR="00201043" w:rsidRDefault="00201043" w:rsidP="00201043">
            <w:pPr>
              <w:keepNext/>
              <w:spacing w:line="240" w:lineRule="auto"/>
              <w:outlineLvl w:val="1"/>
              <w:rPr>
                <w:rFonts w:eastAsia="Times New Roman" w:cs="Arial"/>
                <w:b/>
                <w:lang w:eastAsia="de-DE"/>
              </w:rPr>
            </w:pPr>
            <w:r>
              <w:rPr>
                <w:rFonts w:eastAsia="Times New Roman" w:cs="Arial"/>
                <w:b/>
                <w:lang w:eastAsia="de-DE"/>
              </w:rPr>
              <w:t>Typ</w:t>
            </w:r>
          </w:p>
        </w:tc>
        <w:tc>
          <w:tcPr>
            <w:tcW w:w="3068" w:type="dxa"/>
            <w:gridSpan w:val="8"/>
            <w:tcBorders>
              <w:top w:val="nil"/>
              <w:left w:val="single" w:sz="2" w:space="0" w:color="auto"/>
              <w:bottom w:val="single" w:sz="4" w:space="0" w:color="auto"/>
              <w:right w:val="single" w:sz="4" w:space="0" w:color="auto"/>
            </w:tcBorders>
            <w:vAlign w:val="center"/>
            <w:hideMark/>
          </w:tcPr>
          <w:p w:rsidR="00201043" w:rsidRDefault="00201043" w:rsidP="00201043">
            <w:pPr>
              <w:keepNext/>
              <w:spacing w:line="240" w:lineRule="auto"/>
              <w:outlineLvl w:val="1"/>
              <w:rPr>
                <w:rFonts w:eastAsia="Times New Roman" w:cs="Arial"/>
                <w:b/>
                <w:lang w:eastAsia="de-DE"/>
              </w:rPr>
            </w:pPr>
            <w:r>
              <w:rPr>
                <w:rFonts w:eastAsia="Times New Roman" w:cs="Arial"/>
                <w:b/>
                <w:lang w:eastAsia="de-DE"/>
              </w:rPr>
              <w:t>Lehrveranstaltung</w:t>
            </w:r>
          </w:p>
        </w:tc>
        <w:tc>
          <w:tcPr>
            <w:tcW w:w="1449" w:type="dxa"/>
            <w:gridSpan w:val="6"/>
            <w:tcBorders>
              <w:top w:val="nil"/>
              <w:left w:val="single" w:sz="4" w:space="0" w:color="auto"/>
              <w:bottom w:val="single" w:sz="4" w:space="0" w:color="auto"/>
              <w:right w:val="single" w:sz="4" w:space="0" w:color="auto"/>
            </w:tcBorders>
            <w:vAlign w:val="center"/>
            <w:hideMark/>
          </w:tcPr>
          <w:p w:rsidR="00201043" w:rsidRDefault="00201043" w:rsidP="00201043">
            <w:pPr>
              <w:keepNext/>
              <w:spacing w:line="240" w:lineRule="auto"/>
              <w:jc w:val="center"/>
              <w:outlineLvl w:val="1"/>
              <w:rPr>
                <w:rFonts w:eastAsia="Times New Roman" w:cs="Arial"/>
                <w:b/>
                <w:lang w:eastAsia="de-DE"/>
              </w:rPr>
            </w:pPr>
            <w:r>
              <w:rPr>
                <w:rFonts w:eastAsia="Times New Roman" w:cs="Arial"/>
                <w:b/>
                <w:lang w:eastAsia="de-DE"/>
              </w:rPr>
              <w:t>Status</w:t>
            </w:r>
          </w:p>
        </w:tc>
        <w:tc>
          <w:tcPr>
            <w:tcW w:w="834" w:type="dxa"/>
            <w:gridSpan w:val="2"/>
            <w:tcBorders>
              <w:top w:val="nil"/>
              <w:left w:val="single" w:sz="4" w:space="0" w:color="auto"/>
              <w:bottom w:val="single" w:sz="4" w:space="0" w:color="auto"/>
              <w:right w:val="single" w:sz="4" w:space="0" w:color="auto"/>
            </w:tcBorders>
            <w:vAlign w:val="center"/>
            <w:hideMark/>
          </w:tcPr>
          <w:p w:rsidR="00201043" w:rsidRDefault="00201043" w:rsidP="00201043">
            <w:pPr>
              <w:keepNext/>
              <w:spacing w:line="240" w:lineRule="auto"/>
              <w:jc w:val="center"/>
              <w:outlineLvl w:val="1"/>
              <w:rPr>
                <w:rFonts w:eastAsia="Times New Roman" w:cs="Arial"/>
                <w:b/>
                <w:lang w:eastAsia="de-DE"/>
              </w:rPr>
            </w:pPr>
            <w:r>
              <w:rPr>
                <w:rFonts w:eastAsia="Times New Roman" w:cs="Arial"/>
                <w:b/>
                <w:lang w:eastAsia="de-DE"/>
              </w:rPr>
              <w:t>LP</w:t>
            </w:r>
          </w:p>
        </w:tc>
        <w:tc>
          <w:tcPr>
            <w:tcW w:w="1284" w:type="dxa"/>
            <w:gridSpan w:val="3"/>
            <w:tcBorders>
              <w:top w:val="nil"/>
              <w:left w:val="single" w:sz="4" w:space="0" w:color="auto"/>
              <w:bottom w:val="single" w:sz="4" w:space="0" w:color="auto"/>
              <w:right w:val="single" w:sz="4" w:space="0" w:color="auto"/>
            </w:tcBorders>
            <w:vAlign w:val="center"/>
            <w:hideMark/>
          </w:tcPr>
          <w:p w:rsidR="00201043" w:rsidRDefault="00201043" w:rsidP="00201043">
            <w:pPr>
              <w:keepNext/>
              <w:spacing w:line="240" w:lineRule="auto"/>
              <w:jc w:val="center"/>
              <w:outlineLvl w:val="1"/>
              <w:rPr>
                <w:rFonts w:eastAsia="Times New Roman" w:cs="Arial"/>
                <w:b/>
                <w:lang w:eastAsia="de-DE"/>
              </w:rPr>
            </w:pPr>
            <w:r>
              <w:rPr>
                <w:rFonts w:eastAsia="Times New Roman" w:cs="Arial"/>
                <w:b/>
                <w:lang w:eastAsia="de-DE"/>
              </w:rPr>
              <w:t>Präsenz</w:t>
            </w:r>
            <w:r>
              <w:rPr>
                <w:rFonts w:eastAsia="Times New Roman" w:cs="Arial"/>
                <w:b/>
                <w:lang w:eastAsia="de-DE"/>
              </w:rPr>
              <w:br/>
            </w:r>
            <w:r>
              <w:rPr>
                <w:rFonts w:eastAsia="Times New Roman" w:cs="Arial"/>
                <w:b/>
                <w:spacing w:val="-4"/>
                <w:lang w:eastAsia="de-DE"/>
              </w:rPr>
              <w:t>(h + SWS)</w:t>
            </w:r>
          </w:p>
        </w:tc>
        <w:tc>
          <w:tcPr>
            <w:tcW w:w="1341" w:type="dxa"/>
            <w:gridSpan w:val="2"/>
            <w:tcBorders>
              <w:top w:val="nil"/>
              <w:left w:val="single" w:sz="4" w:space="0" w:color="auto"/>
              <w:bottom w:val="single" w:sz="4" w:space="0" w:color="auto"/>
              <w:right w:val="single" w:sz="8" w:space="0" w:color="auto"/>
            </w:tcBorders>
            <w:vAlign w:val="center"/>
            <w:hideMark/>
          </w:tcPr>
          <w:p w:rsidR="00201043" w:rsidRDefault="00201043" w:rsidP="00201043">
            <w:pPr>
              <w:keepNext/>
              <w:spacing w:line="240" w:lineRule="auto"/>
              <w:jc w:val="center"/>
              <w:outlineLvl w:val="1"/>
              <w:rPr>
                <w:rFonts w:eastAsia="Times New Roman" w:cs="Arial"/>
                <w:b/>
                <w:lang w:eastAsia="de-DE"/>
              </w:rPr>
            </w:pPr>
            <w:r>
              <w:rPr>
                <w:rFonts w:eastAsia="Times New Roman" w:cs="Arial"/>
                <w:b/>
                <w:lang w:eastAsia="de-DE"/>
              </w:rPr>
              <w:t>Selbst</w:t>
            </w:r>
            <w:r>
              <w:rPr>
                <w:rFonts w:eastAsia="Times New Roman" w:cs="Arial"/>
                <w:b/>
                <w:lang w:eastAsia="de-DE"/>
              </w:rPr>
              <w:softHyphen/>
              <w:t>studium (h)</w:t>
            </w:r>
          </w:p>
        </w:tc>
      </w:tr>
      <w:tr w:rsidR="00201043" w:rsidTr="00201043">
        <w:trPr>
          <w:cantSplit/>
          <w:trHeight w:val="323"/>
          <w:jc w:val="right"/>
        </w:trPr>
        <w:tc>
          <w:tcPr>
            <w:tcW w:w="581" w:type="dxa"/>
            <w:vMerge/>
            <w:tcBorders>
              <w:top w:val="single" w:sz="8" w:space="0" w:color="auto"/>
              <w:left w:val="single" w:sz="8" w:space="0" w:color="auto"/>
              <w:bottom w:val="single" w:sz="4"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474" w:type="dxa"/>
            <w:gridSpan w:val="2"/>
            <w:tcBorders>
              <w:top w:val="single" w:sz="4" w:space="0" w:color="auto"/>
              <w:left w:val="single" w:sz="4" w:space="0" w:color="auto"/>
              <w:bottom w:val="single" w:sz="4" w:space="0" w:color="auto"/>
              <w:right w:val="single" w:sz="2" w:space="0" w:color="auto"/>
            </w:tcBorders>
            <w:vAlign w:val="center"/>
            <w:hideMark/>
          </w:tcPr>
          <w:p w:rsidR="00201043" w:rsidRDefault="00201043" w:rsidP="00201043">
            <w:pPr>
              <w:spacing w:line="240" w:lineRule="auto"/>
              <w:jc w:val="center"/>
              <w:rPr>
                <w:rFonts w:eastAsia="Times New Roman" w:cs="Arial"/>
                <w:lang w:eastAsia="de-DE"/>
              </w:rPr>
            </w:pPr>
            <w:r>
              <w:rPr>
                <w:rFonts w:eastAsia="Times New Roman" w:cs="Arial"/>
                <w:lang w:eastAsia="de-DE"/>
              </w:rPr>
              <w:t>1.</w:t>
            </w:r>
          </w:p>
        </w:tc>
        <w:tc>
          <w:tcPr>
            <w:tcW w:w="665" w:type="dxa"/>
            <w:gridSpan w:val="2"/>
            <w:tcBorders>
              <w:top w:val="single" w:sz="4" w:space="0" w:color="auto"/>
              <w:left w:val="single" w:sz="2" w:space="0" w:color="auto"/>
              <w:bottom w:val="single" w:sz="4" w:space="0" w:color="auto"/>
              <w:right w:val="single" w:sz="4" w:space="0" w:color="auto"/>
            </w:tcBorders>
            <w:vAlign w:val="center"/>
          </w:tcPr>
          <w:p w:rsidR="00201043" w:rsidRDefault="00201043" w:rsidP="00201043">
            <w:pPr>
              <w:spacing w:line="240" w:lineRule="auto"/>
              <w:rPr>
                <w:rFonts w:eastAsia="Times New Roman" w:cs="Arial"/>
                <w:sz w:val="20"/>
                <w:lang w:eastAsia="de-DE"/>
              </w:rPr>
            </w:pPr>
            <w:r>
              <w:rPr>
                <w:rFonts w:eastAsia="Times New Roman" w:cs="Arial"/>
                <w:sz w:val="20"/>
                <w:lang w:eastAsia="de-DE"/>
              </w:rPr>
              <w:t>V</w:t>
            </w:r>
          </w:p>
        </w:tc>
        <w:tc>
          <w:tcPr>
            <w:tcW w:w="3068" w:type="dxa"/>
            <w:gridSpan w:val="8"/>
            <w:tcBorders>
              <w:top w:val="single" w:sz="4" w:space="0" w:color="auto"/>
              <w:left w:val="single" w:sz="2" w:space="0" w:color="auto"/>
              <w:bottom w:val="single" w:sz="4" w:space="0" w:color="auto"/>
              <w:right w:val="single" w:sz="4" w:space="0" w:color="auto"/>
            </w:tcBorders>
            <w:vAlign w:val="center"/>
          </w:tcPr>
          <w:p w:rsidR="00201043" w:rsidRDefault="00201043" w:rsidP="00201043">
            <w:pPr>
              <w:spacing w:line="240" w:lineRule="auto"/>
              <w:rPr>
                <w:rFonts w:eastAsia="Times New Roman" w:cs="Arial"/>
                <w:sz w:val="20"/>
                <w:lang w:eastAsia="de-DE"/>
              </w:rPr>
            </w:pPr>
            <w:proofErr w:type="spellStart"/>
            <w:r>
              <w:rPr>
                <w:rFonts w:eastAsia="Times New Roman" w:cs="Arial"/>
                <w:sz w:val="20"/>
                <w:lang w:eastAsia="de-DE"/>
              </w:rPr>
              <w:t>PhD</w:t>
            </w:r>
            <w:proofErr w:type="spellEnd"/>
            <w:r>
              <w:rPr>
                <w:rFonts w:eastAsia="Times New Roman" w:cs="Arial"/>
                <w:sz w:val="20"/>
                <w:lang w:eastAsia="de-DE"/>
              </w:rPr>
              <w:t xml:space="preserve"> </w:t>
            </w:r>
            <w:proofErr w:type="spellStart"/>
            <w:r>
              <w:rPr>
                <w:rFonts w:eastAsia="Times New Roman" w:cs="Arial"/>
                <w:sz w:val="20"/>
                <w:lang w:eastAsia="de-DE"/>
              </w:rPr>
              <w:t>Macroeconomics</w:t>
            </w:r>
            <w:proofErr w:type="spellEnd"/>
          </w:p>
        </w:tc>
        <w:tc>
          <w:tcPr>
            <w:tcW w:w="713" w:type="dxa"/>
            <w:gridSpan w:val="4"/>
            <w:tcBorders>
              <w:top w:val="single" w:sz="4" w:space="0" w:color="auto"/>
              <w:left w:val="single" w:sz="4" w:space="0" w:color="auto"/>
              <w:bottom w:val="single" w:sz="4" w:space="0" w:color="auto"/>
              <w:right w:val="nil"/>
            </w:tcBorders>
            <w:vAlign w:val="center"/>
            <w:hideMark/>
          </w:tcPr>
          <w:p w:rsidR="00201043" w:rsidRDefault="00201043" w:rsidP="005E4934">
            <w:pPr>
              <w:spacing w:line="240" w:lineRule="auto"/>
              <w:rPr>
                <w:rFonts w:eastAsia="Times New Roman" w:cs="Arial"/>
                <w:sz w:val="20"/>
                <w:lang w:eastAsia="de-DE"/>
              </w:rPr>
            </w:pPr>
            <w:r>
              <w:rPr>
                <w:rFonts w:eastAsia="Times New Roman" w:cs="Arial"/>
                <w:sz w:val="20"/>
                <w:lang w:eastAsia="de-DE"/>
              </w:rPr>
              <w:t xml:space="preserve">[] P  </w:t>
            </w:r>
          </w:p>
        </w:tc>
        <w:tc>
          <w:tcPr>
            <w:tcW w:w="736" w:type="dxa"/>
            <w:gridSpan w:val="2"/>
            <w:tcBorders>
              <w:top w:val="single" w:sz="4" w:space="0" w:color="auto"/>
              <w:left w:val="nil"/>
              <w:bottom w:val="single" w:sz="4" w:space="0" w:color="auto"/>
              <w:right w:val="single" w:sz="4" w:space="0" w:color="auto"/>
            </w:tcBorders>
            <w:vAlign w:val="center"/>
            <w:hideMark/>
          </w:tcPr>
          <w:p w:rsidR="00201043" w:rsidRDefault="00201043" w:rsidP="005E4934">
            <w:pPr>
              <w:spacing w:line="240" w:lineRule="auto"/>
              <w:rPr>
                <w:rFonts w:eastAsia="Times New Roman" w:cs="Arial"/>
                <w:sz w:val="20"/>
                <w:lang w:val="en-US" w:eastAsia="de-DE"/>
              </w:rPr>
            </w:pPr>
            <w:r>
              <w:rPr>
                <w:rFonts w:eastAsia="Times New Roman" w:cs="Arial"/>
                <w:sz w:val="20"/>
                <w:lang w:val="en-US" w:eastAsia="de-DE"/>
              </w:rPr>
              <w:t>[</w:t>
            </w:r>
            <w:r w:rsidR="005E4934">
              <w:rPr>
                <w:rFonts w:eastAsia="Times New Roman" w:cs="Arial"/>
                <w:sz w:val="20"/>
                <w:lang w:val="en-US" w:eastAsia="de-DE"/>
              </w:rPr>
              <w:t>X</w:t>
            </w:r>
            <w:r>
              <w:rPr>
                <w:rFonts w:eastAsia="Times New Roman" w:cs="Arial"/>
                <w:sz w:val="20"/>
                <w:lang w:val="en-US" w:eastAsia="de-DE"/>
              </w:rPr>
              <w:t>]WP</w:t>
            </w:r>
          </w:p>
        </w:tc>
        <w:tc>
          <w:tcPr>
            <w:tcW w:w="834" w:type="dxa"/>
            <w:gridSpan w:val="2"/>
            <w:tcBorders>
              <w:top w:val="single" w:sz="4" w:space="0" w:color="auto"/>
              <w:left w:val="single" w:sz="4" w:space="0" w:color="auto"/>
              <w:bottom w:val="single" w:sz="4" w:space="0" w:color="auto"/>
              <w:right w:val="single" w:sz="4" w:space="0" w:color="auto"/>
            </w:tcBorders>
            <w:vAlign w:val="center"/>
          </w:tcPr>
          <w:p w:rsidR="00201043" w:rsidRDefault="00201043" w:rsidP="00201043">
            <w:pPr>
              <w:spacing w:line="240" w:lineRule="auto"/>
              <w:jc w:val="center"/>
              <w:rPr>
                <w:rFonts w:eastAsia="Times New Roman" w:cs="Arial"/>
                <w:sz w:val="20"/>
                <w:lang w:val="en-US" w:eastAsia="de-DE"/>
              </w:rPr>
            </w:pPr>
            <w:r>
              <w:rPr>
                <w:rFonts w:eastAsia="Times New Roman" w:cs="Arial"/>
                <w:sz w:val="20"/>
                <w:lang w:val="en-US" w:eastAsia="de-DE"/>
              </w:rPr>
              <w:t>6</w:t>
            </w:r>
          </w:p>
        </w:tc>
        <w:tc>
          <w:tcPr>
            <w:tcW w:w="1284" w:type="dxa"/>
            <w:gridSpan w:val="3"/>
            <w:tcBorders>
              <w:top w:val="single" w:sz="4" w:space="0" w:color="auto"/>
              <w:left w:val="single" w:sz="4" w:space="0" w:color="auto"/>
              <w:bottom w:val="single" w:sz="4" w:space="0" w:color="auto"/>
              <w:right w:val="single" w:sz="4" w:space="0" w:color="auto"/>
            </w:tcBorders>
            <w:vAlign w:val="center"/>
          </w:tcPr>
          <w:p w:rsidR="00201043" w:rsidRPr="0010118A" w:rsidRDefault="00201043" w:rsidP="00201043">
            <w:pPr>
              <w:spacing w:line="240" w:lineRule="auto"/>
              <w:jc w:val="center"/>
              <w:rPr>
                <w:rFonts w:eastAsia="Times New Roman" w:cs="Arial"/>
                <w:sz w:val="20"/>
                <w:lang w:eastAsia="de-DE"/>
              </w:rPr>
            </w:pPr>
            <w:r>
              <w:rPr>
                <w:rFonts w:eastAsia="Times New Roman" w:cs="Arial"/>
                <w:sz w:val="20"/>
                <w:lang w:eastAsia="de-DE"/>
              </w:rPr>
              <w:t>3</w:t>
            </w:r>
            <w:r w:rsidRPr="0010118A">
              <w:rPr>
                <w:rFonts w:eastAsia="Times New Roman" w:cs="Arial"/>
                <w:sz w:val="20"/>
                <w:lang w:eastAsia="de-DE"/>
              </w:rPr>
              <w:t>0</w:t>
            </w:r>
            <w:r w:rsidRPr="0010118A">
              <w:rPr>
                <w:rFonts w:eastAsia="Times New Roman" w:cs="Arial"/>
                <w:sz w:val="20"/>
                <w:lang w:eastAsia="de-DE"/>
              </w:rPr>
              <w:br/>
            </w:r>
            <w:r>
              <w:rPr>
                <w:rFonts w:eastAsia="Times New Roman" w:cs="Arial"/>
                <w:sz w:val="20"/>
                <w:lang w:eastAsia="de-DE"/>
              </w:rPr>
              <w:t>(2 SWS)</w:t>
            </w:r>
          </w:p>
        </w:tc>
        <w:tc>
          <w:tcPr>
            <w:tcW w:w="1341" w:type="dxa"/>
            <w:gridSpan w:val="2"/>
            <w:tcBorders>
              <w:top w:val="single" w:sz="4" w:space="0" w:color="auto"/>
              <w:left w:val="single" w:sz="4" w:space="0" w:color="auto"/>
              <w:bottom w:val="single" w:sz="4" w:space="0" w:color="auto"/>
              <w:right w:val="single" w:sz="8" w:space="0" w:color="auto"/>
            </w:tcBorders>
            <w:vAlign w:val="center"/>
          </w:tcPr>
          <w:p w:rsidR="00201043" w:rsidRPr="0010118A" w:rsidRDefault="00201043" w:rsidP="00201043">
            <w:pPr>
              <w:spacing w:line="240" w:lineRule="auto"/>
              <w:jc w:val="center"/>
              <w:rPr>
                <w:rFonts w:eastAsia="Times New Roman" w:cs="Arial"/>
                <w:sz w:val="20"/>
                <w:lang w:eastAsia="de-DE"/>
              </w:rPr>
            </w:pPr>
            <w:r>
              <w:rPr>
                <w:rFonts w:eastAsia="Times New Roman" w:cs="Arial"/>
                <w:sz w:val="20"/>
                <w:lang w:eastAsia="de-DE"/>
              </w:rPr>
              <w:t>150</w:t>
            </w:r>
          </w:p>
        </w:tc>
      </w:tr>
      <w:tr w:rsidR="00201043" w:rsidTr="00AB762C">
        <w:trPr>
          <w:trHeight w:val="195"/>
          <w:jc w:val="right"/>
        </w:trPr>
        <w:tc>
          <w:tcPr>
            <w:tcW w:w="9696" w:type="dxa"/>
            <w:gridSpan w:val="26"/>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4"/>
                <w:lang w:eastAsia="de-DE"/>
              </w:rPr>
            </w:pPr>
          </w:p>
        </w:tc>
      </w:tr>
      <w:tr w:rsidR="00AB762C" w:rsidTr="007E6C0D">
        <w:trPr>
          <w:cantSplit/>
          <w:trHeight w:val="10994"/>
          <w:jc w:val="right"/>
        </w:trPr>
        <w:tc>
          <w:tcPr>
            <w:tcW w:w="581" w:type="dxa"/>
            <w:tcBorders>
              <w:top w:val="single" w:sz="8" w:space="0" w:color="auto"/>
              <w:left w:val="single" w:sz="8" w:space="0" w:color="auto"/>
              <w:right w:val="single" w:sz="4" w:space="0" w:color="auto"/>
            </w:tcBorders>
            <w:vAlign w:val="center"/>
            <w:hideMark/>
          </w:tcPr>
          <w:p w:rsidR="00AB762C" w:rsidRDefault="00AB762C" w:rsidP="00201043">
            <w:pPr>
              <w:spacing w:line="240" w:lineRule="auto"/>
              <w:rPr>
                <w:rFonts w:eastAsia="Times New Roman" w:cs="Arial"/>
                <w:b/>
                <w:lang w:eastAsia="de-DE"/>
              </w:rPr>
            </w:pPr>
          </w:p>
        </w:tc>
        <w:tc>
          <w:tcPr>
            <w:tcW w:w="9115" w:type="dxa"/>
            <w:gridSpan w:val="25"/>
            <w:tcBorders>
              <w:top w:val="single" w:sz="8" w:space="0" w:color="auto"/>
              <w:left w:val="single" w:sz="4" w:space="0" w:color="auto"/>
              <w:right w:val="single" w:sz="8" w:space="0" w:color="auto"/>
            </w:tcBorders>
            <w:vAlign w:val="center"/>
            <w:hideMark/>
          </w:tcPr>
          <w:p w:rsidR="00AB762C" w:rsidRDefault="00AB762C" w:rsidP="00E86FDE">
            <w:pPr>
              <w:spacing w:line="240" w:lineRule="auto"/>
              <w:rPr>
                <w:rFonts w:eastAsia="Times New Roman" w:cs="Arial"/>
                <w:b/>
                <w:lang w:eastAsia="de-DE"/>
              </w:rPr>
            </w:pPr>
            <w:r>
              <w:rPr>
                <w:rFonts w:eastAsia="Times New Roman" w:cs="Arial"/>
                <w:b/>
                <w:lang w:eastAsia="de-DE"/>
              </w:rPr>
              <w:t>Lehrinhalte:</w:t>
            </w:r>
          </w:p>
          <w:p w:rsidR="00AB762C" w:rsidRPr="00E06834" w:rsidRDefault="00AB762C" w:rsidP="00E86FDE">
            <w:pPr>
              <w:spacing w:line="240" w:lineRule="auto"/>
              <w:rPr>
                <w:rFonts w:eastAsia="Times New Roman" w:cs="Arial"/>
                <w:sz w:val="20"/>
                <w:szCs w:val="20"/>
                <w:lang w:eastAsia="de-DE"/>
              </w:rPr>
            </w:pPr>
            <w:r w:rsidRPr="009B7E75">
              <w:rPr>
                <w:rFonts w:eastAsia="Times New Roman" w:cs="Arial"/>
                <w:sz w:val="20"/>
                <w:szCs w:val="20"/>
                <w:lang w:eastAsia="de-DE"/>
              </w:rPr>
              <w:t>Das Modul ist Teil des strukturierten Doktorandenstudiums der Wirtschaftswissenschaftlichen Fakultät der WWU.</w:t>
            </w:r>
            <w:r>
              <w:rPr>
                <w:rFonts w:eastAsia="Times New Roman" w:cs="Arial"/>
                <w:sz w:val="20"/>
                <w:szCs w:val="20"/>
                <w:lang w:eastAsia="de-DE"/>
              </w:rPr>
              <w:t xml:space="preserve"> Auch für nicht a</w:t>
            </w:r>
            <w:r w:rsidR="00B216AB">
              <w:rPr>
                <w:rFonts w:eastAsia="Times New Roman" w:cs="Arial"/>
                <w:sz w:val="20"/>
                <w:szCs w:val="20"/>
                <w:lang w:eastAsia="de-DE"/>
              </w:rPr>
              <w:t xml:space="preserve">n dem </w:t>
            </w:r>
            <w:r>
              <w:rPr>
                <w:rFonts w:eastAsia="Times New Roman" w:cs="Arial"/>
                <w:sz w:val="20"/>
                <w:szCs w:val="20"/>
                <w:lang w:eastAsia="de-DE"/>
              </w:rPr>
              <w:t xml:space="preserve">Programm teilnehmende Doktoranden der VWL ist dieser Kurs geöffnet mit der Möglichkeit einen a)-Schein zu erwerben. Studierende im Masterstudium VWL können das Modul ebenfalls wählen und 6 </w:t>
            </w:r>
            <w:proofErr w:type="gramStart"/>
            <w:r>
              <w:rPr>
                <w:rFonts w:eastAsia="Times New Roman" w:cs="Arial"/>
                <w:sz w:val="20"/>
                <w:szCs w:val="20"/>
                <w:lang w:eastAsia="de-DE"/>
              </w:rPr>
              <w:t>LP</w:t>
            </w:r>
            <w:proofErr w:type="gramEnd"/>
            <w:r>
              <w:rPr>
                <w:rFonts w:eastAsia="Times New Roman" w:cs="Arial"/>
                <w:sz w:val="20"/>
                <w:szCs w:val="20"/>
                <w:lang w:eastAsia="de-DE"/>
              </w:rPr>
              <w:t xml:space="preserve"> erwerben.</w:t>
            </w:r>
            <w:r w:rsidRPr="00E06834">
              <w:rPr>
                <w:rFonts w:eastAsia="Times New Roman" w:cs="Arial"/>
                <w:sz w:val="20"/>
                <w:szCs w:val="20"/>
                <w:lang w:eastAsia="de-DE"/>
              </w:rPr>
              <w:t xml:space="preserve"> Im Rahmen des Moduls werden Themen und Methoden moderner </w:t>
            </w:r>
            <w:r w:rsidR="00545A48">
              <w:rPr>
                <w:rFonts w:eastAsia="Times New Roman" w:cs="Arial"/>
                <w:sz w:val="20"/>
                <w:szCs w:val="20"/>
                <w:lang w:eastAsia="de-DE"/>
              </w:rPr>
              <w:t>M</w:t>
            </w:r>
            <w:r w:rsidRPr="00E06834">
              <w:rPr>
                <w:rFonts w:eastAsia="Times New Roman" w:cs="Arial"/>
                <w:sz w:val="20"/>
                <w:szCs w:val="20"/>
                <w:lang w:eastAsia="de-DE"/>
              </w:rPr>
              <w:t>akroökonomie besprochen.</w:t>
            </w:r>
            <w:r>
              <w:rPr>
                <w:rFonts w:eastAsia="Times New Roman" w:cs="Arial"/>
                <w:sz w:val="20"/>
                <w:szCs w:val="20"/>
                <w:lang w:eastAsia="de-DE"/>
              </w:rPr>
              <w:t xml:space="preserve"> </w:t>
            </w:r>
            <w:r w:rsidR="00545A48">
              <w:rPr>
                <w:rFonts w:eastAsia="Times New Roman" w:cs="Arial"/>
                <w:sz w:val="20"/>
                <w:szCs w:val="20"/>
                <w:lang w:eastAsia="de-DE"/>
              </w:rPr>
              <w:t>Schwerpunkt</w:t>
            </w:r>
            <w:del w:id="3" w:author="Willi Mutschler" w:date="2013-01-15T12:14:00Z">
              <w:r w:rsidR="00545A48" w:rsidDel="006D13C6">
                <w:rPr>
                  <w:rFonts w:eastAsia="Times New Roman" w:cs="Arial"/>
                  <w:sz w:val="20"/>
                  <w:szCs w:val="20"/>
                  <w:lang w:eastAsia="de-DE"/>
                </w:rPr>
                <w:delText>e</w:delText>
              </w:r>
            </w:del>
            <w:r w:rsidR="00545A48">
              <w:rPr>
                <w:rFonts w:eastAsia="Times New Roman" w:cs="Arial"/>
                <w:sz w:val="20"/>
                <w:szCs w:val="20"/>
                <w:lang w:eastAsia="de-DE"/>
              </w:rPr>
              <w:t xml:space="preserve"> </w:t>
            </w:r>
            <w:del w:id="4" w:author="Willi Mutschler" w:date="2013-01-15T12:14:00Z">
              <w:r w:rsidR="00545A48" w:rsidDel="006D13C6">
                <w:rPr>
                  <w:rFonts w:eastAsia="Times New Roman" w:cs="Arial"/>
                  <w:sz w:val="20"/>
                  <w:szCs w:val="20"/>
                  <w:lang w:eastAsia="de-DE"/>
                </w:rPr>
                <w:delText xml:space="preserve">sind </w:delText>
              </w:r>
            </w:del>
            <w:ins w:id="5" w:author="Willi Mutschler" w:date="2013-01-15T12:14:00Z">
              <w:r w:rsidR="006D13C6">
                <w:rPr>
                  <w:rFonts w:eastAsia="Times New Roman" w:cs="Arial"/>
                  <w:sz w:val="20"/>
                  <w:szCs w:val="20"/>
                  <w:lang w:eastAsia="de-DE"/>
                </w:rPr>
                <w:t xml:space="preserve">ist die </w:t>
              </w:r>
            </w:ins>
            <w:r w:rsidR="009C6A56">
              <w:rPr>
                <w:rFonts w:eastAsia="Times New Roman" w:cs="Arial"/>
                <w:sz w:val="20"/>
                <w:szCs w:val="20"/>
                <w:lang w:eastAsia="de-DE"/>
              </w:rPr>
              <w:t>dynamische Makroökonomi</w:t>
            </w:r>
            <w:r w:rsidRPr="00E06834">
              <w:rPr>
                <w:rFonts w:eastAsia="Times New Roman" w:cs="Arial"/>
                <w:sz w:val="20"/>
                <w:szCs w:val="20"/>
                <w:lang w:eastAsia="de-DE"/>
              </w:rPr>
              <w:t>e mit besonderem Fokus auf Lösungsmethoden von Optimierungsproblemen</w:t>
            </w:r>
            <w:r>
              <w:rPr>
                <w:rFonts w:eastAsia="Times New Roman" w:cs="Arial"/>
                <w:sz w:val="20"/>
                <w:szCs w:val="20"/>
                <w:lang w:eastAsia="de-DE"/>
              </w:rPr>
              <w:t>; VAR Modellierung, Identifikation und Schätz</w:t>
            </w:r>
            <w:r w:rsidR="00C14B41">
              <w:rPr>
                <w:rFonts w:eastAsia="Times New Roman" w:cs="Arial"/>
                <w:sz w:val="20"/>
                <w:szCs w:val="20"/>
                <w:lang w:eastAsia="de-DE"/>
              </w:rPr>
              <w:t>ung</w:t>
            </w:r>
            <w:r>
              <w:rPr>
                <w:rFonts w:eastAsia="Times New Roman" w:cs="Arial"/>
                <w:sz w:val="20"/>
                <w:szCs w:val="20"/>
                <w:lang w:eastAsia="de-DE"/>
              </w:rPr>
              <w:t xml:space="preserve">; und die theoretische Betrachtung und empirische Analyse von DSGE Modellen. </w:t>
            </w:r>
            <w:r w:rsidRPr="00E06834">
              <w:rPr>
                <w:rFonts w:eastAsia="Times New Roman" w:cs="Arial"/>
                <w:sz w:val="20"/>
                <w:szCs w:val="20"/>
                <w:lang w:eastAsia="de-DE"/>
              </w:rPr>
              <w:t xml:space="preserve"> </w:t>
            </w:r>
          </w:p>
          <w:p w:rsidR="00AB762C" w:rsidRPr="00E06834" w:rsidRDefault="00AB762C" w:rsidP="00E86FDE">
            <w:pPr>
              <w:spacing w:line="240" w:lineRule="auto"/>
              <w:rPr>
                <w:rFonts w:eastAsia="Times New Roman" w:cs="Arial"/>
                <w:sz w:val="20"/>
                <w:szCs w:val="20"/>
                <w:lang w:eastAsia="de-DE"/>
              </w:rPr>
            </w:pPr>
          </w:p>
          <w:p w:rsidR="00AB762C" w:rsidRDefault="00AB762C" w:rsidP="00E86FDE">
            <w:pPr>
              <w:spacing w:line="240" w:lineRule="auto"/>
              <w:rPr>
                <w:rFonts w:eastAsia="Times New Roman" w:cs="Arial"/>
                <w:b/>
                <w:lang w:eastAsia="de-DE"/>
              </w:rPr>
            </w:pPr>
            <w:r w:rsidRPr="00B75AC1">
              <w:rPr>
                <w:rFonts w:eastAsia="Times New Roman" w:cs="Arial"/>
                <w:b/>
                <w:lang w:eastAsia="de-DE"/>
              </w:rPr>
              <w:t xml:space="preserve">Hintergrund und Verhältnis zu </w:t>
            </w:r>
            <w:r w:rsidRPr="00201043">
              <w:rPr>
                <w:rFonts w:eastAsia="Times New Roman" w:cs="Arial"/>
                <w:b/>
                <w:lang w:eastAsia="de-DE"/>
              </w:rPr>
              <w:t>anderen Modulen:</w:t>
            </w:r>
          </w:p>
          <w:p w:rsidR="00AB762C" w:rsidRPr="00406BAC" w:rsidRDefault="00AB762C" w:rsidP="006F4B82">
            <w:pPr>
              <w:spacing w:line="240" w:lineRule="auto"/>
              <w:rPr>
                <w:rFonts w:eastAsia="Times New Roman" w:cs="Arial"/>
                <w:sz w:val="20"/>
                <w:szCs w:val="20"/>
                <w:lang w:eastAsia="de-DE"/>
              </w:rPr>
            </w:pPr>
            <w:r w:rsidRPr="00A22EE5">
              <w:rPr>
                <w:rFonts w:eastAsia="Times New Roman" w:cs="Arial"/>
                <w:sz w:val="20"/>
                <w:szCs w:val="20"/>
                <w:lang w:eastAsia="de-DE"/>
              </w:rPr>
              <w:t xml:space="preserve">Der erste Teil der Vorlesung erweitert die </w:t>
            </w:r>
            <w:r>
              <w:rPr>
                <w:rFonts w:eastAsia="Times New Roman" w:cs="Arial"/>
                <w:sz w:val="20"/>
                <w:szCs w:val="20"/>
                <w:lang w:eastAsia="de-DE"/>
              </w:rPr>
              <w:t>in der Masterveranstaltung (</w:t>
            </w:r>
            <w:proofErr w:type="spellStart"/>
            <w:r>
              <w:rPr>
                <w:rFonts w:eastAsia="Times New Roman" w:cs="Arial"/>
                <w:sz w:val="20"/>
                <w:szCs w:val="20"/>
                <w:lang w:eastAsia="de-DE"/>
              </w:rPr>
              <w:t>Advanced</w:t>
            </w:r>
            <w:proofErr w:type="spellEnd"/>
            <w:r>
              <w:rPr>
                <w:rFonts w:eastAsia="Times New Roman" w:cs="Arial"/>
                <w:sz w:val="20"/>
                <w:szCs w:val="20"/>
                <w:lang w:eastAsia="de-DE"/>
              </w:rPr>
              <w:t xml:space="preserve">) </w:t>
            </w:r>
            <w:proofErr w:type="spellStart"/>
            <w:r>
              <w:rPr>
                <w:rFonts w:eastAsia="Times New Roman" w:cs="Arial"/>
                <w:sz w:val="20"/>
                <w:szCs w:val="20"/>
                <w:lang w:eastAsia="de-DE"/>
              </w:rPr>
              <w:t>Macroeconomics</w:t>
            </w:r>
            <w:proofErr w:type="spellEnd"/>
            <w:r>
              <w:rPr>
                <w:rFonts w:eastAsia="Times New Roman" w:cs="Arial"/>
                <w:sz w:val="20"/>
                <w:szCs w:val="20"/>
                <w:lang w:eastAsia="de-DE"/>
              </w:rPr>
              <w:t xml:space="preserve"> kennengelernten Methoden</w:t>
            </w:r>
            <w:r w:rsidRPr="00A22EE5">
              <w:rPr>
                <w:rFonts w:eastAsia="Times New Roman" w:cs="Arial"/>
                <w:sz w:val="20"/>
                <w:szCs w:val="20"/>
                <w:lang w:eastAsia="de-DE"/>
              </w:rPr>
              <w:t>. Der zweite Teil ist eng verbunden mit dem Seminar Multivariate Time Series</w:t>
            </w:r>
            <w:r>
              <w:rPr>
                <w:rFonts w:eastAsia="Times New Roman" w:cs="Arial"/>
                <w:sz w:val="20"/>
                <w:szCs w:val="20"/>
                <w:lang w:eastAsia="de-DE"/>
              </w:rPr>
              <w:t xml:space="preserve">, und das erworbene Wissen der DSGE Vorlesungen kann in dem Seminar DSGE Models vertieft werden. </w:t>
            </w:r>
          </w:p>
          <w:p w:rsidR="00AB762C" w:rsidRPr="00406BAC" w:rsidRDefault="00AB762C" w:rsidP="00201043">
            <w:pPr>
              <w:spacing w:line="240" w:lineRule="auto"/>
              <w:rPr>
                <w:rFonts w:eastAsia="Times New Roman" w:cs="Arial"/>
                <w:b/>
                <w:lang w:eastAsia="de-DE"/>
              </w:rPr>
            </w:pPr>
          </w:p>
          <w:p w:rsidR="00AB762C" w:rsidRPr="00406BAC" w:rsidRDefault="00AB762C" w:rsidP="00201043">
            <w:pPr>
              <w:spacing w:line="240" w:lineRule="auto"/>
              <w:rPr>
                <w:rFonts w:eastAsia="Times New Roman" w:cs="Arial"/>
                <w:sz w:val="20"/>
                <w:szCs w:val="20"/>
                <w:lang w:eastAsia="de-DE"/>
              </w:rPr>
            </w:pPr>
            <w:r w:rsidRPr="00406BAC">
              <w:rPr>
                <w:rFonts w:eastAsia="Times New Roman" w:cs="Arial"/>
                <w:b/>
                <w:lang w:eastAsia="de-DE"/>
              </w:rPr>
              <w:t>Inhalt und Lernziele:</w:t>
            </w:r>
            <w:r w:rsidRPr="00406BAC">
              <w:rPr>
                <w:rFonts w:eastAsia="Times New Roman" w:cs="Arial"/>
                <w:sz w:val="20"/>
                <w:szCs w:val="20"/>
                <w:lang w:eastAsia="de-DE"/>
              </w:rPr>
              <w:t xml:space="preserve"> </w:t>
            </w:r>
          </w:p>
          <w:p w:rsidR="00AB762C" w:rsidRPr="007067E2" w:rsidRDefault="00AB762C" w:rsidP="00503006">
            <w:pPr>
              <w:spacing w:line="240" w:lineRule="auto"/>
              <w:rPr>
                <w:rFonts w:eastAsiaTheme="minorHAnsi" w:cs="Arial"/>
                <w:sz w:val="20"/>
                <w:szCs w:val="20"/>
              </w:rPr>
            </w:pPr>
            <w:r w:rsidRPr="00D6519F">
              <w:rPr>
                <w:rFonts w:eastAsia="Times New Roman" w:cs="Arial"/>
                <w:sz w:val="20"/>
                <w:szCs w:val="20"/>
                <w:lang w:eastAsia="de-DE"/>
              </w:rPr>
              <w:t xml:space="preserve">Der erste Teil </w:t>
            </w:r>
            <w:r>
              <w:rPr>
                <w:rFonts w:eastAsia="Times New Roman" w:cs="Arial"/>
                <w:sz w:val="20"/>
                <w:szCs w:val="20"/>
                <w:lang w:eastAsia="de-DE"/>
              </w:rPr>
              <w:t xml:space="preserve">der Vorlesung </w:t>
            </w:r>
            <w:r w:rsidRPr="00D6519F">
              <w:rPr>
                <w:rFonts w:eastAsia="Times New Roman" w:cs="Arial"/>
                <w:sz w:val="20"/>
                <w:szCs w:val="20"/>
                <w:lang w:eastAsia="de-DE"/>
              </w:rPr>
              <w:t xml:space="preserve">beinhaltet </w:t>
            </w:r>
            <w:ins w:id="6" w:author="Willi Mutschler" w:date="2013-01-15T12:16:00Z">
              <w:r w:rsidR="006D13C6">
                <w:rPr>
                  <w:rFonts w:eastAsia="Times New Roman" w:cs="Arial"/>
                  <w:sz w:val="20"/>
                  <w:szCs w:val="20"/>
                  <w:lang w:eastAsia="de-DE"/>
                </w:rPr>
                <w:t xml:space="preserve">die </w:t>
              </w:r>
            </w:ins>
            <w:r w:rsidRPr="00D6519F">
              <w:rPr>
                <w:rFonts w:eastAsia="Times New Roman" w:cs="Arial"/>
                <w:sz w:val="20"/>
                <w:szCs w:val="20"/>
                <w:lang w:eastAsia="de-DE"/>
              </w:rPr>
              <w:t xml:space="preserve">dynamische Makroökonomik. </w:t>
            </w:r>
            <w:r>
              <w:rPr>
                <w:rFonts w:eastAsia="Times New Roman" w:cs="Arial"/>
                <w:sz w:val="20"/>
                <w:szCs w:val="20"/>
                <w:lang w:eastAsia="de-DE"/>
              </w:rPr>
              <w:t xml:space="preserve">Hier werden </w:t>
            </w:r>
            <w:r w:rsidRPr="00D6519F">
              <w:rPr>
                <w:rFonts w:eastAsia="Times New Roman" w:cs="Arial"/>
                <w:sz w:val="20"/>
                <w:szCs w:val="20"/>
                <w:lang w:eastAsia="de-DE"/>
              </w:rPr>
              <w:t>Optimierungstechniken</w:t>
            </w:r>
            <w:r>
              <w:rPr>
                <w:rFonts w:eastAsia="Times New Roman" w:cs="Arial"/>
                <w:sz w:val="20"/>
                <w:szCs w:val="20"/>
                <w:lang w:eastAsia="de-DE"/>
              </w:rPr>
              <w:t xml:space="preserve"> f</w:t>
            </w:r>
            <w:r w:rsidRPr="00D6519F">
              <w:rPr>
                <w:rFonts w:eastAsia="Times New Roman" w:cs="Arial"/>
                <w:sz w:val="20"/>
                <w:szCs w:val="20"/>
                <w:lang w:eastAsia="de-DE"/>
              </w:rPr>
              <w:t>ormal diskutiert</w:t>
            </w:r>
            <w:r>
              <w:rPr>
                <w:rFonts w:eastAsia="Times New Roman" w:cs="Arial"/>
                <w:sz w:val="20"/>
                <w:szCs w:val="20"/>
                <w:lang w:eastAsia="de-DE"/>
              </w:rPr>
              <w:t xml:space="preserve">. Im zweiten Teil werden die Studierenden mit </w:t>
            </w:r>
            <w:ins w:id="7" w:author="Willi Mutschler" w:date="2013-01-15T12:16:00Z">
              <w:r w:rsidR="006D13C6">
                <w:rPr>
                  <w:rFonts w:eastAsia="Times New Roman" w:cs="Arial"/>
                  <w:sz w:val="20"/>
                  <w:szCs w:val="20"/>
                  <w:lang w:eastAsia="de-DE"/>
                </w:rPr>
                <w:t xml:space="preserve">der </w:t>
              </w:r>
            </w:ins>
            <w:r>
              <w:rPr>
                <w:rFonts w:eastAsia="Times New Roman" w:cs="Arial"/>
                <w:sz w:val="20"/>
                <w:szCs w:val="20"/>
                <w:lang w:eastAsia="de-DE"/>
              </w:rPr>
              <w:t xml:space="preserve">VAR Modellierung vertraut gemacht. </w:t>
            </w:r>
            <w:r w:rsidRPr="00D6519F">
              <w:rPr>
                <w:rFonts w:eastAsia="Times New Roman" w:cs="Arial"/>
                <w:sz w:val="20"/>
                <w:szCs w:val="20"/>
                <w:lang w:eastAsia="de-DE"/>
              </w:rPr>
              <w:t>Der Schwerpunkt liegt auf der Diskussion verschiedener Identifikationsmechan</w:t>
            </w:r>
            <w:del w:id="8" w:author="Willi Mutschler" w:date="2013-01-15T12:16:00Z">
              <w:r w:rsidRPr="00D6519F" w:rsidDel="006D13C6">
                <w:rPr>
                  <w:rFonts w:eastAsia="Times New Roman" w:cs="Arial"/>
                  <w:sz w:val="20"/>
                  <w:szCs w:val="20"/>
                  <w:lang w:eastAsia="de-DE"/>
                </w:rPr>
                <w:delText>s</w:delText>
              </w:r>
            </w:del>
            <w:r w:rsidRPr="00D6519F">
              <w:rPr>
                <w:rFonts w:eastAsia="Times New Roman" w:cs="Arial"/>
                <w:sz w:val="20"/>
                <w:szCs w:val="20"/>
                <w:lang w:eastAsia="de-DE"/>
              </w:rPr>
              <w:t>i</w:t>
            </w:r>
            <w:ins w:id="9" w:author="Willi Mutschler" w:date="2013-01-15T12:16:00Z">
              <w:r w:rsidR="006D13C6">
                <w:rPr>
                  <w:rFonts w:eastAsia="Times New Roman" w:cs="Arial"/>
                  <w:sz w:val="20"/>
                  <w:szCs w:val="20"/>
                  <w:lang w:eastAsia="de-DE"/>
                </w:rPr>
                <w:t>s</w:t>
              </w:r>
            </w:ins>
            <w:r w:rsidRPr="00D6519F">
              <w:rPr>
                <w:rFonts w:eastAsia="Times New Roman" w:cs="Arial"/>
                <w:sz w:val="20"/>
                <w:szCs w:val="20"/>
                <w:lang w:eastAsia="de-DE"/>
              </w:rPr>
              <w:t>men</w:t>
            </w:r>
            <w:ins w:id="10" w:author="Willi Mutschler" w:date="2013-01-15T12:16:00Z">
              <w:r w:rsidR="006D13C6">
                <w:rPr>
                  <w:rFonts w:eastAsia="Times New Roman" w:cs="Arial"/>
                  <w:sz w:val="20"/>
                  <w:szCs w:val="20"/>
                  <w:lang w:eastAsia="de-DE"/>
                </w:rPr>
                <w:t>,</w:t>
              </w:r>
            </w:ins>
            <w:r>
              <w:rPr>
                <w:rFonts w:eastAsia="Times New Roman" w:cs="Arial"/>
                <w:sz w:val="20"/>
                <w:szCs w:val="20"/>
                <w:lang w:eastAsia="de-DE"/>
              </w:rPr>
              <w:t xml:space="preserve"> wie zum Beispiel </w:t>
            </w:r>
            <w:proofErr w:type="spellStart"/>
            <w:r w:rsidRPr="00D6519F">
              <w:rPr>
                <w:rFonts w:eastAsia="Times New Roman" w:cs="Arial"/>
                <w:sz w:val="20"/>
                <w:szCs w:val="20"/>
                <w:lang w:eastAsia="de-DE"/>
              </w:rPr>
              <w:t>short</w:t>
            </w:r>
            <w:proofErr w:type="spellEnd"/>
            <w:r>
              <w:rPr>
                <w:rFonts w:eastAsia="Times New Roman" w:cs="Arial"/>
                <w:sz w:val="20"/>
                <w:szCs w:val="20"/>
                <w:lang w:eastAsia="de-DE"/>
              </w:rPr>
              <w:t>-run</w:t>
            </w:r>
            <w:del w:id="11" w:author="Willi Mutschler" w:date="2013-01-15T12:16:00Z">
              <w:r w:rsidDel="006D13C6">
                <w:rPr>
                  <w:rFonts w:eastAsia="Times New Roman" w:cs="Arial"/>
                  <w:sz w:val="20"/>
                  <w:szCs w:val="20"/>
                  <w:lang w:eastAsia="de-DE"/>
                </w:rPr>
                <w:delText xml:space="preserve"> und </w:delText>
              </w:r>
            </w:del>
            <w:ins w:id="12" w:author="Willi Mutschler" w:date="2013-01-15T12:16:00Z">
              <w:r w:rsidR="006D13C6">
                <w:rPr>
                  <w:rFonts w:eastAsia="Times New Roman" w:cs="Arial"/>
                  <w:sz w:val="20"/>
                  <w:szCs w:val="20"/>
                  <w:lang w:eastAsia="de-DE"/>
                </w:rPr>
                <w:t xml:space="preserve">, </w:t>
              </w:r>
            </w:ins>
            <w:proofErr w:type="spellStart"/>
            <w:r>
              <w:rPr>
                <w:rFonts w:eastAsia="Times New Roman" w:cs="Arial"/>
                <w:sz w:val="20"/>
                <w:szCs w:val="20"/>
                <w:lang w:eastAsia="de-DE"/>
              </w:rPr>
              <w:t>long</w:t>
            </w:r>
            <w:proofErr w:type="spellEnd"/>
            <w:r>
              <w:rPr>
                <w:rFonts w:eastAsia="Times New Roman" w:cs="Arial"/>
                <w:sz w:val="20"/>
                <w:szCs w:val="20"/>
                <w:lang w:eastAsia="de-DE"/>
              </w:rPr>
              <w:t>-</w:t>
            </w:r>
            <w:r w:rsidRPr="00D6519F">
              <w:rPr>
                <w:rFonts w:eastAsia="Times New Roman" w:cs="Arial"/>
                <w:sz w:val="20"/>
                <w:szCs w:val="20"/>
                <w:lang w:eastAsia="de-DE"/>
              </w:rPr>
              <w:t xml:space="preserve">run </w:t>
            </w:r>
            <w:del w:id="13" w:author="Willi Mutschler" w:date="2013-01-15T12:16:00Z">
              <w:r w:rsidDel="006D13C6">
                <w:rPr>
                  <w:rFonts w:eastAsia="Times New Roman" w:cs="Arial"/>
                  <w:sz w:val="20"/>
                  <w:szCs w:val="20"/>
                  <w:lang w:eastAsia="de-DE"/>
                </w:rPr>
                <w:delText>R</w:delText>
              </w:r>
              <w:r w:rsidRPr="00D6519F" w:rsidDel="006D13C6">
                <w:rPr>
                  <w:rFonts w:eastAsia="Times New Roman" w:cs="Arial"/>
                  <w:sz w:val="20"/>
                  <w:szCs w:val="20"/>
                  <w:lang w:eastAsia="de-DE"/>
                </w:rPr>
                <w:delText>estri</w:delText>
              </w:r>
              <w:r w:rsidDel="006D13C6">
                <w:rPr>
                  <w:rFonts w:eastAsia="Times New Roman" w:cs="Arial"/>
                  <w:sz w:val="20"/>
                  <w:szCs w:val="20"/>
                  <w:lang w:eastAsia="de-DE"/>
                </w:rPr>
                <w:delText>k</w:delText>
              </w:r>
              <w:r w:rsidRPr="00D6519F" w:rsidDel="006D13C6">
                <w:rPr>
                  <w:rFonts w:eastAsia="Times New Roman" w:cs="Arial"/>
                  <w:sz w:val="20"/>
                  <w:szCs w:val="20"/>
                  <w:lang w:eastAsia="de-DE"/>
                </w:rPr>
                <w:delText>tion</w:delText>
              </w:r>
              <w:r w:rsidDel="006D13C6">
                <w:rPr>
                  <w:rFonts w:eastAsia="Times New Roman" w:cs="Arial"/>
                  <w:sz w:val="20"/>
                  <w:szCs w:val="20"/>
                  <w:lang w:eastAsia="de-DE"/>
                </w:rPr>
                <w:delText>en</w:delText>
              </w:r>
              <w:r w:rsidRPr="00D6519F" w:rsidDel="006D13C6">
                <w:rPr>
                  <w:rFonts w:eastAsia="Times New Roman" w:cs="Arial"/>
                  <w:sz w:val="20"/>
                  <w:szCs w:val="20"/>
                  <w:lang w:eastAsia="de-DE"/>
                </w:rPr>
                <w:delText xml:space="preserve">, </w:delText>
              </w:r>
            </w:del>
            <w:r>
              <w:rPr>
                <w:rFonts w:eastAsia="Times New Roman" w:cs="Arial"/>
                <w:sz w:val="20"/>
                <w:szCs w:val="20"/>
                <w:lang w:eastAsia="de-DE"/>
              </w:rPr>
              <w:t xml:space="preserve">und </w:t>
            </w:r>
            <w:proofErr w:type="spellStart"/>
            <w:r>
              <w:rPr>
                <w:rFonts w:eastAsia="Times New Roman" w:cs="Arial"/>
                <w:sz w:val="20"/>
                <w:szCs w:val="20"/>
                <w:lang w:eastAsia="de-DE"/>
              </w:rPr>
              <w:t>s</w:t>
            </w:r>
            <w:r w:rsidRPr="00D6519F">
              <w:rPr>
                <w:rFonts w:eastAsia="Times New Roman" w:cs="Arial"/>
                <w:sz w:val="20"/>
                <w:szCs w:val="20"/>
                <w:lang w:eastAsia="de-DE"/>
              </w:rPr>
              <w:t>ign</w:t>
            </w:r>
            <w:proofErr w:type="spellEnd"/>
            <w:r w:rsidRPr="00D6519F">
              <w:rPr>
                <w:rFonts w:eastAsia="Times New Roman" w:cs="Arial"/>
                <w:sz w:val="20"/>
                <w:szCs w:val="20"/>
                <w:lang w:eastAsia="de-DE"/>
              </w:rPr>
              <w:t xml:space="preserve"> </w:t>
            </w:r>
            <w:proofErr w:type="spellStart"/>
            <w:r w:rsidRPr="00D6519F">
              <w:rPr>
                <w:rFonts w:eastAsia="Times New Roman" w:cs="Arial"/>
                <w:sz w:val="20"/>
                <w:szCs w:val="20"/>
                <w:lang w:eastAsia="de-DE"/>
              </w:rPr>
              <w:t>restrictions</w:t>
            </w:r>
            <w:proofErr w:type="spellEnd"/>
            <w:r w:rsidRPr="00D6519F">
              <w:rPr>
                <w:rFonts w:eastAsia="Times New Roman" w:cs="Arial"/>
                <w:sz w:val="20"/>
                <w:szCs w:val="20"/>
                <w:lang w:eastAsia="de-DE"/>
              </w:rPr>
              <w:t>. Der dritte Teil der Veranstaltung besteht au</w:t>
            </w:r>
            <w:r>
              <w:rPr>
                <w:rFonts w:eastAsia="Times New Roman" w:cs="Arial"/>
                <w:sz w:val="20"/>
                <w:szCs w:val="20"/>
                <w:lang w:eastAsia="de-DE"/>
              </w:rPr>
              <w:t>s</w:t>
            </w:r>
            <w:r w:rsidRPr="00D6519F">
              <w:rPr>
                <w:rFonts w:eastAsia="Times New Roman" w:cs="Arial"/>
                <w:sz w:val="20"/>
                <w:szCs w:val="20"/>
                <w:lang w:eastAsia="de-DE"/>
              </w:rPr>
              <w:t xml:space="preserve"> </w:t>
            </w:r>
            <w:del w:id="14" w:author="Willi Mutschler" w:date="2013-01-15T12:16:00Z">
              <w:r w:rsidRPr="00D6519F" w:rsidDel="006D13C6">
                <w:rPr>
                  <w:rFonts w:eastAsia="Times New Roman" w:cs="Arial"/>
                  <w:sz w:val="20"/>
                  <w:szCs w:val="20"/>
                  <w:lang w:eastAsia="de-DE"/>
                </w:rPr>
                <w:delText>s</w:delText>
              </w:r>
            </w:del>
            <w:r w:rsidRPr="00D6519F">
              <w:rPr>
                <w:rFonts w:eastAsia="Times New Roman" w:cs="Arial"/>
                <w:sz w:val="20"/>
                <w:szCs w:val="20"/>
                <w:lang w:eastAsia="de-DE"/>
              </w:rPr>
              <w:t xml:space="preserve">einer Einführung in den </w:t>
            </w:r>
            <w:r>
              <w:rPr>
                <w:rFonts w:eastAsia="Times New Roman" w:cs="Arial"/>
                <w:sz w:val="20"/>
                <w:szCs w:val="20"/>
                <w:lang w:eastAsia="de-DE"/>
              </w:rPr>
              <w:t xml:space="preserve">theoretischen </w:t>
            </w:r>
            <w:r w:rsidRPr="00D6519F">
              <w:rPr>
                <w:rFonts w:eastAsia="Times New Roman" w:cs="Arial"/>
                <w:sz w:val="20"/>
                <w:szCs w:val="20"/>
                <w:lang w:eastAsia="de-DE"/>
              </w:rPr>
              <w:t>Hintergrund und die Modellierung von DSGE Modellen</w:t>
            </w:r>
            <w:ins w:id="15" w:author="Willi Mutschler" w:date="2013-01-15T12:16:00Z">
              <w:r w:rsidR="006D13C6">
                <w:rPr>
                  <w:rFonts w:eastAsia="Times New Roman" w:cs="Arial"/>
                  <w:sz w:val="20"/>
                  <w:szCs w:val="20"/>
                  <w:lang w:eastAsia="de-DE"/>
                </w:rPr>
                <w:t>, sowie</w:t>
              </w:r>
            </w:ins>
            <w:r>
              <w:rPr>
                <w:rFonts w:eastAsia="Times New Roman" w:cs="Arial"/>
                <w:sz w:val="20"/>
                <w:szCs w:val="20"/>
                <w:lang w:eastAsia="de-DE"/>
              </w:rPr>
              <w:t xml:space="preserve"> </w:t>
            </w:r>
            <w:del w:id="16" w:author="Willi Mutschler" w:date="2013-01-15T12:17:00Z">
              <w:r w:rsidDel="006D13C6">
                <w:rPr>
                  <w:rFonts w:eastAsia="Times New Roman" w:cs="Arial"/>
                  <w:sz w:val="20"/>
                  <w:szCs w:val="20"/>
                  <w:lang w:eastAsia="de-DE"/>
                </w:rPr>
                <w:delText xml:space="preserve">und bietet </w:delText>
              </w:r>
            </w:del>
            <w:r>
              <w:rPr>
                <w:rFonts w:eastAsia="Times New Roman" w:cs="Arial"/>
                <w:sz w:val="20"/>
                <w:szCs w:val="20"/>
                <w:lang w:eastAsia="de-DE"/>
              </w:rPr>
              <w:t xml:space="preserve">einen </w:t>
            </w:r>
            <w:ins w:id="17" w:author="Willi Mutschler" w:date="2013-01-15T12:17:00Z">
              <w:r w:rsidR="006D13C6">
                <w:rPr>
                  <w:rFonts w:eastAsia="Times New Roman" w:cs="Arial"/>
                  <w:sz w:val="20"/>
                  <w:szCs w:val="20"/>
                  <w:lang w:eastAsia="de-DE"/>
                </w:rPr>
                <w:t xml:space="preserve">praktischen </w:t>
              </w:r>
            </w:ins>
            <w:r>
              <w:rPr>
                <w:rFonts w:eastAsia="Times New Roman" w:cs="Arial"/>
                <w:sz w:val="20"/>
                <w:szCs w:val="20"/>
                <w:lang w:eastAsia="de-DE"/>
              </w:rPr>
              <w:t xml:space="preserve">Überblick </w:t>
            </w:r>
            <w:del w:id="18" w:author="Willi Mutschler" w:date="2013-01-15T12:17:00Z">
              <w:r w:rsidDel="006D13C6">
                <w:rPr>
                  <w:rFonts w:eastAsia="Times New Roman" w:cs="Arial"/>
                  <w:sz w:val="20"/>
                  <w:szCs w:val="20"/>
                  <w:lang w:eastAsia="de-DE"/>
                </w:rPr>
                <w:delText xml:space="preserve">sowohl </w:delText>
              </w:r>
            </w:del>
            <w:r>
              <w:rPr>
                <w:rFonts w:eastAsia="Times New Roman" w:cs="Arial"/>
                <w:sz w:val="20"/>
                <w:szCs w:val="20"/>
                <w:lang w:eastAsia="de-DE"/>
              </w:rPr>
              <w:t xml:space="preserve">über </w:t>
            </w:r>
            <w:del w:id="19" w:author="Willi Mutschler" w:date="2013-01-15T12:17:00Z">
              <w:r w:rsidDel="006D13C6">
                <w:rPr>
                  <w:rFonts w:eastAsia="Times New Roman" w:cs="Arial"/>
                  <w:sz w:val="20"/>
                  <w:szCs w:val="20"/>
                  <w:lang w:eastAsia="de-DE"/>
                </w:rPr>
                <w:delText xml:space="preserve">die Berechnung der reduzierten Form als auch </w:delText>
              </w:r>
              <w:r w:rsidR="00D95EE2" w:rsidDel="006D13C6">
                <w:rPr>
                  <w:rFonts w:eastAsia="Times New Roman" w:cs="Arial"/>
                  <w:sz w:val="20"/>
                  <w:szCs w:val="20"/>
                  <w:lang w:eastAsia="de-DE"/>
                </w:rPr>
                <w:delText xml:space="preserve">über </w:delText>
              </w:r>
              <w:r w:rsidDel="006D13C6">
                <w:rPr>
                  <w:rFonts w:eastAsia="Times New Roman" w:cs="Arial"/>
                  <w:sz w:val="20"/>
                  <w:szCs w:val="20"/>
                  <w:lang w:eastAsia="de-DE"/>
                </w:rPr>
                <w:delText>möglichen</w:delText>
              </w:r>
            </w:del>
            <w:ins w:id="20" w:author="Willi Mutschler" w:date="2013-01-15T12:17:00Z">
              <w:r w:rsidR="006D13C6">
                <w:rPr>
                  <w:rFonts w:eastAsia="Times New Roman" w:cs="Arial"/>
                  <w:sz w:val="20"/>
                  <w:szCs w:val="20"/>
                  <w:lang w:eastAsia="de-DE"/>
                </w:rPr>
                <w:t>formale Lösungs- und</w:t>
              </w:r>
            </w:ins>
            <w:r>
              <w:rPr>
                <w:rFonts w:eastAsia="Times New Roman" w:cs="Arial"/>
                <w:sz w:val="20"/>
                <w:szCs w:val="20"/>
                <w:lang w:eastAsia="de-DE"/>
              </w:rPr>
              <w:t xml:space="preserve"> Schätzmethoden. </w:t>
            </w:r>
            <w:r w:rsidRPr="007067E2">
              <w:rPr>
                <w:rFonts w:eastAsia="Times New Roman" w:cs="Arial"/>
                <w:sz w:val="20"/>
                <w:szCs w:val="20"/>
                <w:lang w:eastAsia="de-DE"/>
              </w:rPr>
              <w:t xml:space="preserve">Die Studierenden </w:t>
            </w:r>
            <w:r>
              <w:rPr>
                <w:rFonts w:eastAsia="Times New Roman" w:cs="Arial"/>
                <w:sz w:val="20"/>
                <w:szCs w:val="20"/>
                <w:lang w:eastAsia="de-DE"/>
              </w:rPr>
              <w:t xml:space="preserve">werden sowohl </w:t>
            </w:r>
            <w:r w:rsidRPr="007067E2">
              <w:rPr>
                <w:rFonts w:eastAsia="Times New Roman" w:cs="Arial"/>
                <w:sz w:val="20"/>
                <w:szCs w:val="20"/>
                <w:lang w:eastAsia="de-DE"/>
              </w:rPr>
              <w:t xml:space="preserve">theoretisch formal arbeiten, </w:t>
            </w:r>
            <w:r>
              <w:rPr>
                <w:rFonts w:eastAsia="Times New Roman" w:cs="Arial"/>
                <w:sz w:val="20"/>
                <w:szCs w:val="20"/>
                <w:lang w:eastAsia="de-DE"/>
              </w:rPr>
              <w:t>als auch das W</w:t>
            </w:r>
            <w:r w:rsidRPr="007067E2">
              <w:rPr>
                <w:rFonts w:eastAsia="Times New Roman" w:cs="Arial"/>
                <w:sz w:val="20"/>
                <w:szCs w:val="20"/>
                <w:lang w:eastAsia="de-DE"/>
              </w:rPr>
              <w:t>issen im Rahmen empirischer Anwendungen</w:t>
            </w:r>
            <w:ins w:id="21" w:author="Willi Mutschler" w:date="2013-01-15T12:18:00Z">
              <w:r w:rsidR="006D13C6">
                <w:rPr>
                  <w:rFonts w:eastAsia="Times New Roman" w:cs="Arial"/>
                  <w:sz w:val="20"/>
                  <w:szCs w:val="20"/>
                  <w:lang w:eastAsia="de-DE"/>
                </w:rPr>
                <w:t xml:space="preserve"> mithilfe von Softwarepaketen</w:t>
              </w:r>
            </w:ins>
            <w:r>
              <w:rPr>
                <w:rFonts w:eastAsia="Times New Roman" w:cs="Arial"/>
                <w:sz w:val="20"/>
                <w:szCs w:val="20"/>
                <w:lang w:eastAsia="de-DE"/>
              </w:rPr>
              <w:t xml:space="preserve"> vertiefen</w:t>
            </w:r>
            <w:r w:rsidR="0064359B">
              <w:rPr>
                <w:rFonts w:eastAsia="Times New Roman" w:cs="Arial"/>
                <w:sz w:val="20"/>
                <w:szCs w:val="20"/>
                <w:lang w:eastAsia="de-DE"/>
              </w:rPr>
              <w:t xml:space="preserve">; es werden </w:t>
            </w:r>
            <w:r>
              <w:rPr>
                <w:rFonts w:eastAsia="Times New Roman" w:cs="Arial"/>
                <w:sz w:val="20"/>
                <w:szCs w:val="20"/>
                <w:lang w:eastAsia="de-DE"/>
              </w:rPr>
              <w:t xml:space="preserve">Lehrbücher </w:t>
            </w:r>
            <w:r w:rsidR="0064359B">
              <w:rPr>
                <w:rFonts w:eastAsia="Times New Roman" w:cs="Arial"/>
                <w:sz w:val="20"/>
                <w:szCs w:val="20"/>
                <w:lang w:eastAsia="de-DE"/>
              </w:rPr>
              <w:t>und</w:t>
            </w:r>
            <w:r>
              <w:rPr>
                <w:rFonts w:eastAsia="Times New Roman" w:cs="Arial"/>
                <w:sz w:val="20"/>
                <w:szCs w:val="20"/>
                <w:lang w:eastAsia="de-DE"/>
              </w:rPr>
              <w:t xml:space="preserve"> relevante Forschungsarbeiten diskutiert. Die Studierenden bekommen drei Aufgabenblätter zur selbständigen Bearbeitung und Abgabe. Ein Aufgabenblatt umfasst jeweils 1/3 der Gesamtnote des Kurses.</w:t>
            </w:r>
            <w:r w:rsidRPr="007067E2">
              <w:rPr>
                <w:rFonts w:eastAsiaTheme="minorHAnsi" w:cs="Arial"/>
                <w:sz w:val="20"/>
                <w:szCs w:val="20"/>
              </w:rPr>
              <w:t xml:space="preserve"> Anhand der Aufgabenb</w:t>
            </w:r>
            <w:ins w:id="22" w:author="Willi Mutschler" w:date="2013-01-15T12:18:00Z">
              <w:r w:rsidR="006D13C6">
                <w:rPr>
                  <w:rFonts w:eastAsiaTheme="minorHAnsi" w:cs="Arial"/>
                  <w:sz w:val="20"/>
                  <w:szCs w:val="20"/>
                </w:rPr>
                <w:t>l</w:t>
              </w:r>
            </w:ins>
            <w:r w:rsidRPr="007067E2">
              <w:rPr>
                <w:rFonts w:eastAsiaTheme="minorHAnsi" w:cs="Arial"/>
                <w:sz w:val="20"/>
                <w:szCs w:val="20"/>
              </w:rPr>
              <w:t>ätter sollen die Studierenden zeigen, dass</w:t>
            </w:r>
          </w:p>
          <w:p w:rsidR="00AB762C" w:rsidRPr="00050380" w:rsidRDefault="00AB762C" w:rsidP="00B67138">
            <w:pPr>
              <w:autoSpaceDE w:val="0"/>
              <w:autoSpaceDN w:val="0"/>
              <w:adjustRightInd w:val="0"/>
              <w:spacing w:line="240" w:lineRule="auto"/>
              <w:jc w:val="left"/>
              <w:rPr>
                <w:rFonts w:eastAsiaTheme="minorHAnsi" w:cs="Arial"/>
                <w:sz w:val="20"/>
                <w:szCs w:val="20"/>
              </w:rPr>
            </w:pPr>
            <w:r w:rsidRPr="00050380">
              <w:rPr>
                <w:rFonts w:eastAsiaTheme="minorHAnsi" w:cs="Arial"/>
                <w:sz w:val="20"/>
                <w:szCs w:val="20"/>
              </w:rPr>
              <w:t>• sie das Gelernte anwenden können</w:t>
            </w:r>
          </w:p>
          <w:p w:rsidR="00AB762C" w:rsidRPr="00050380" w:rsidRDefault="00AB762C" w:rsidP="00B67138">
            <w:pPr>
              <w:spacing w:line="240" w:lineRule="auto"/>
              <w:rPr>
                <w:rFonts w:eastAsia="Times New Roman" w:cs="Arial"/>
                <w:b/>
                <w:sz w:val="20"/>
                <w:szCs w:val="20"/>
                <w:lang w:eastAsia="de-DE"/>
              </w:rPr>
            </w:pPr>
            <w:r w:rsidRPr="00050380">
              <w:rPr>
                <w:rFonts w:eastAsiaTheme="minorHAnsi" w:cs="Arial"/>
                <w:sz w:val="20"/>
                <w:szCs w:val="20"/>
              </w:rPr>
              <w:t xml:space="preserve">• und eine Transferleistung auf </w:t>
            </w:r>
            <w:r>
              <w:rPr>
                <w:rFonts w:eastAsiaTheme="minorHAnsi" w:cs="Arial"/>
                <w:sz w:val="20"/>
                <w:szCs w:val="20"/>
              </w:rPr>
              <w:t>erweiterte P</w:t>
            </w:r>
            <w:r w:rsidRPr="00050380">
              <w:rPr>
                <w:rFonts w:eastAsiaTheme="minorHAnsi" w:cs="Arial"/>
                <w:sz w:val="20"/>
                <w:szCs w:val="20"/>
              </w:rPr>
              <w:t xml:space="preserve">roblemstellungen erbringen können. </w:t>
            </w:r>
          </w:p>
          <w:tbl>
            <w:tblPr>
              <w:tblStyle w:val="Tabellenraster"/>
              <w:tblW w:w="0" w:type="auto"/>
              <w:tblLayout w:type="fixed"/>
              <w:tblLook w:val="04A0" w:firstRow="1" w:lastRow="0" w:firstColumn="1" w:lastColumn="0" w:noHBand="0" w:noVBand="1"/>
            </w:tblPr>
            <w:tblGrid>
              <w:gridCol w:w="4493"/>
              <w:gridCol w:w="4493"/>
            </w:tblGrid>
            <w:tr w:rsidR="00AB762C" w:rsidRPr="00B67138" w:rsidTr="00B67138">
              <w:trPr>
                <w:trHeight w:val="333"/>
              </w:trPr>
              <w:tc>
                <w:tcPr>
                  <w:tcW w:w="4493" w:type="dxa"/>
                </w:tcPr>
                <w:p w:rsidR="00AB762C" w:rsidRPr="0010118A" w:rsidRDefault="00AB762C" w:rsidP="00201043">
                  <w:pPr>
                    <w:spacing w:line="240" w:lineRule="auto"/>
                    <w:rPr>
                      <w:rFonts w:eastAsia="Times New Roman" w:cs="Arial"/>
                      <w:b/>
                      <w:lang w:val="en-US" w:eastAsia="de-DE"/>
                    </w:rPr>
                  </w:pPr>
                  <w:proofErr w:type="spellStart"/>
                  <w:r w:rsidRPr="0010118A">
                    <w:rPr>
                      <w:rFonts w:eastAsia="Times New Roman" w:cs="Arial"/>
                      <w:b/>
                      <w:lang w:val="en-US" w:eastAsia="de-DE"/>
                    </w:rPr>
                    <w:t>Themen</w:t>
                  </w:r>
                  <w:proofErr w:type="spellEnd"/>
                </w:p>
              </w:tc>
              <w:tc>
                <w:tcPr>
                  <w:tcW w:w="4493" w:type="dxa"/>
                </w:tcPr>
                <w:p w:rsidR="00AB762C" w:rsidRPr="0010118A" w:rsidRDefault="00AB762C" w:rsidP="00201043">
                  <w:pPr>
                    <w:spacing w:line="240" w:lineRule="auto"/>
                    <w:rPr>
                      <w:rFonts w:eastAsia="Times New Roman" w:cs="Arial"/>
                      <w:b/>
                      <w:lang w:val="en-US" w:eastAsia="de-DE"/>
                    </w:rPr>
                  </w:pPr>
                  <w:proofErr w:type="spellStart"/>
                  <w:r w:rsidRPr="0010118A">
                    <w:rPr>
                      <w:rFonts w:eastAsia="Times New Roman" w:cs="Arial"/>
                      <w:b/>
                      <w:lang w:val="en-US" w:eastAsia="de-DE"/>
                    </w:rPr>
                    <w:t>Lernziele</w:t>
                  </w:r>
                  <w:proofErr w:type="spellEnd"/>
                </w:p>
              </w:tc>
            </w:tr>
            <w:tr w:rsidR="00AB762C" w:rsidRPr="00D6519F" w:rsidTr="006623D3">
              <w:tc>
                <w:tcPr>
                  <w:tcW w:w="4493" w:type="dxa"/>
                </w:tcPr>
                <w:p w:rsidR="00AB762C" w:rsidRPr="00D6519F" w:rsidRDefault="00AB762C" w:rsidP="00D6519F">
                  <w:pPr>
                    <w:spacing w:line="240" w:lineRule="auto"/>
                    <w:rPr>
                      <w:rFonts w:eastAsia="Times New Roman" w:cs="Arial"/>
                      <w:sz w:val="20"/>
                      <w:szCs w:val="20"/>
                      <w:lang w:eastAsia="de-DE"/>
                    </w:rPr>
                  </w:pPr>
                  <w:r>
                    <w:rPr>
                      <w:rFonts w:eastAsia="Times New Roman" w:cs="Arial"/>
                      <w:sz w:val="20"/>
                      <w:szCs w:val="20"/>
                      <w:lang w:eastAsia="de-DE"/>
                    </w:rPr>
                    <w:t>d</w:t>
                  </w:r>
                  <w:r w:rsidRPr="00D6519F">
                    <w:rPr>
                      <w:rFonts w:eastAsia="Times New Roman" w:cs="Arial"/>
                      <w:sz w:val="20"/>
                      <w:szCs w:val="20"/>
                      <w:lang w:eastAsia="de-DE"/>
                    </w:rPr>
                    <w:t xml:space="preserve">ynamische Makroökonomik, dynamische Optimierung </w:t>
                  </w:r>
                </w:p>
              </w:tc>
              <w:tc>
                <w:tcPr>
                  <w:tcW w:w="4493" w:type="dxa"/>
                </w:tcPr>
                <w:p w:rsidR="00AB762C" w:rsidRPr="00D6519F" w:rsidRDefault="00AB762C" w:rsidP="00970931">
                  <w:pPr>
                    <w:spacing w:line="240" w:lineRule="auto"/>
                    <w:rPr>
                      <w:rFonts w:eastAsia="Times New Roman" w:cs="Arial"/>
                      <w:sz w:val="20"/>
                      <w:szCs w:val="20"/>
                      <w:lang w:eastAsia="de-DE"/>
                    </w:rPr>
                  </w:pPr>
                  <w:r>
                    <w:rPr>
                      <w:rFonts w:eastAsia="Times New Roman" w:cs="Arial"/>
                      <w:sz w:val="20"/>
                      <w:szCs w:val="20"/>
                      <w:lang w:eastAsia="de-DE"/>
                    </w:rPr>
                    <w:t xml:space="preserve">Die </w:t>
                  </w:r>
                  <w:r w:rsidRPr="00D6519F">
                    <w:rPr>
                      <w:rFonts w:eastAsia="Times New Roman" w:cs="Arial"/>
                      <w:sz w:val="20"/>
                      <w:szCs w:val="20"/>
                      <w:lang w:eastAsia="de-DE"/>
                    </w:rPr>
                    <w:t>Stud</w:t>
                  </w:r>
                  <w:r>
                    <w:rPr>
                      <w:rFonts w:eastAsia="Times New Roman" w:cs="Arial"/>
                      <w:sz w:val="20"/>
                      <w:szCs w:val="20"/>
                      <w:lang w:eastAsia="de-DE"/>
                    </w:rPr>
                    <w:t>ierenden</w:t>
                  </w:r>
                  <w:r w:rsidRPr="00D6519F">
                    <w:rPr>
                      <w:rFonts w:eastAsia="Times New Roman" w:cs="Arial"/>
                      <w:sz w:val="20"/>
                      <w:szCs w:val="20"/>
                      <w:lang w:eastAsia="de-DE"/>
                    </w:rPr>
                    <w:t xml:space="preserve"> </w:t>
                  </w:r>
                  <w:r>
                    <w:rPr>
                      <w:rFonts w:eastAsia="Times New Roman" w:cs="Arial"/>
                      <w:sz w:val="20"/>
                      <w:szCs w:val="20"/>
                      <w:lang w:eastAsia="de-DE"/>
                    </w:rPr>
                    <w:t xml:space="preserve">verstehen Lösungsmethoden für </w:t>
                  </w:r>
                  <w:r w:rsidRPr="00D6519F">
                    <w:rPr>
                      <w:rFonts w:eastAsia="Times New Roman" w:cs="Arial"/>
                      <w:sz w:val="20"/>
                      <w:szCs w:val="20"/>
                      <w:lang w:eastAsia="de-DE"/>
                    </w:rPr>
                    <w:t>dynamische Makr</w:t>
                  </w:r>
                  <w:r>
                    <w:rPr>
                      <w:rFonts w:eastAsia="Times New Roman" w:cs="Arial"/>
                      <w:sz w:val="20"/>
                      <w:szCs w:val="20"/>
                      <w:lang w:eastAsia="de-DE"/>
                    </w:rPr>
                    <w:t>o</w:t>
                  </w:r>
                  <w:r w:rsidRPr="00D6519F">
                    <w:rPr>
                      <w:rFonts w:eastAsia="Times New Roman" w:cs="Arial"/>
                      <w:sz w:val="20"/>
                      <w:szCs w:val="20"/>
                      <w:lang w:eastAsia="de-DE"/>
                    </w:rPr>
                    <w:t xml:space="preserve">modelle </w:t>
                  </w:r>
                  <w:r>
                    <w:rPr>
                      <w:rFonts w:eastAsia="Times New Roman" w:cs="Arial"/>
                      <w:sz w:val="20"/>
                      <w:szCs w:val="20"/>
                      <w:lang w:eastAsia="de-DE"/>
                    </w:rPr>
                    <w:t>und können diese anwenden.</w:t>
                  </w:r>
                  <w:r w:rsidRPr="00D6519F">
                    <w:rPr>
                      <w:rFonts w:eastAsia="Times New Roman" w:cs="Arial"/>
                      <w:sz w:val="20"/>
                      <w:szCs w:val="20"/>
                      <w:lang w:eastAsia="de-DE"/>
                    </w:rPr>
                    <w:t xml:space="preserve"> </w:t>
                  </w:r>
                </w:p>
              </w:tc>
            </w:tr>
            <w:tr w:rsidR="00AB762C" w:rsidRPr="00D6519F" w:rsidTr="00201043">
              <w:tc>
                <w:tcPr>
                  <w:tcW w:w="4493" w:type="dxa"/>
                </w:tcPr>
                <w:p w:rsidR="00AB762C" w:rsidRPr="0010118A" w:rsidRDefault="00AB762C" w:rsidP="00D6519F">
                  <w:pPr>
                    <w:spacing w:line="240" w:lineRule="auto"/>
                    <w:rPr>
                      <w:rFonts w:eastAsia="Times New Roman" w:cs="Arial"/>
                      <w:sz w:val="20"/>
                      <w:szCs w:val="20"/>
                      <w:lang w:val="en-US" w:eastAsia="de-DE"/>
                    </w:rPr>
                  </w:pPr>
                  <w:r>
                    <w:rPr>
                      <w:rFonts w:eastAsia="Times New Roman" w:cs="Arial"/>
                      <w:sz w:val="20"/>
                      <w:szCs w:val="20"/>
                      <w:lang w:val="en-US" w:eastAsia="de-DE"/>
                    </w:rPr>
                    <w:t xml:space="preserve">VAR </w:t>
                  </w:r>
                  <w:proofErr w:type="spellStart"/>
                  <w:r>
                    <w:rPr>
                      <w:rFonts w:eastAsia="Times New Roman" w:cs="Arial"/>
                      <w:sz w:val="20"/>
                      <w:szCs w:val="20"/>
                      <w:lang w:val="en-US" w:eastAsia="de-DE"/>
                    </w:rPr>
                    <w:t>Analyse</w:t>
                  </w:r>
                  <w:proofErr w:type="spellEnd"/>
                </w:p>
              </w:tc>
              <w:tc>
                <w:tcPr>
                  <w:tcW w:w="4493" w:type="dxa"/>
                </w:tcPr>
                <w:p w:rsidR="00AB762C" w:rsidRPr="00D6519F" w:rsidRDefault="00AB762C">
                  <w:pPr>
                    <w:spacing w:line="240" w:lineRule="auto"/>
                    <w:rPr>
                      <w:rFonts w:eastAsia="Times New Roman" w:cs="Arial"/>
                      <w:sz w:val="20"/>
                      <w:szCs w:val="20"/>
                      <w:lang w:eastAsia="de-DE"/>
                    </w:rPr>
                  </w:pPr>
                  <w:r>
                    <w:rPr>
                      <w:rFonts w:eastAsia="Times New Roman" w:cs="Arial"/>
                      <w:sz w:val="20"/>
                      <w:szCs w:val="20"/>
                      <w:lang w:eastAsia="de-DE"/>
                    </w:rPr>
                    <w:t>Die Studierenden</w:t>
                  </w:r>
                  <w:r w:rsidRPr="00D6519F">
                    <w:rPr>
                      <w:rFonts w:eastAsia="Times New Roman" w:cs="Arial"/>
                      <w:sz w:val="20"/>
                      <w:szCs w:val="20"/>
                      <w:lang w:eastAsia="de-DE"/>
                    </w:rPr>
                    <w:t xml:space="preserve"> wissen</w:t>
                  </w:r>
                  <w:ins w:id="23" w:author="Willi Mutschler" w:date="2013-01-15T12:18:00Z">
                    <w:r w:rsidR="006D13C6">
                      <w:rPr>
                        <w:rFonts w:eastAsia="Times New Roman" w:cs="Arial"/>
                        <w:sz w:val="20"/>
                        <w:szCs w:val="20"/>
                        <w:lang w:eastAsia="de-DE"/>
                      </w:rPr>
                      <w:t>,</w:t>
                    </w:r>
                  </w:ins>
                  <w:r w:rsidRPr="00D6519F">
                    <w:rPr>
                      <w:rFonts w:eastAsia="Times New Roman" w:cs="Arial"/>
                      <w:sz w:val="20"/>
                      <w:szCs w:val="20"/>
                      <w:lang w:eastAsia="de-DE"/>
                    </w:rPr>
                    <w:t xml:space="preserve"> wie man ein VAR identifiziert und schätzt</w:t>
                  </w:r>
                  <w:ins w:id="24" w:author="Willi Mutschler" w:date="2013-01-15T12:18:00Z">
                    <w:r w:rsidR="00402A6B">
                      <w:rPr>
                        <w:rFonts w:eastAsia="Times New Roman" w:cs="Arial"/>
                        <w:sz w:val="20"/>
                        <w:szCs w:val="20"/>
                        <w:lang w:eastAsia="de-DE"/>
                      </w:rPr>
                      <w:t>. Sie</w:t>
                    </w:r>
                  </w:ins>
                  <w:del w:id="25" w:author="Willi Mutschler" w:date="2013-01-15T12:18:00Z">
                    <w:r w:rsidRPr="00D6519F" w:rsidDel="00402A6B">
                      <w:rPr>
                        <w:rFonts w:eastAsia="Times New Roman" w:cs="Arial"/>
                        <w:sz w:val="20"/>
                        <w:szCs w:val="20"/>
                        <w:lang w:eastAsia="de-DE"/>
                      </w:rPr>
                      <w:delText xml:space="preserve"> und</w:delText>
                    </w:r>
                  </w:del>
                  <w:r w:rsidRPr="00D6519F">
                    <w:rPr>
                      <w:rFonts w:eastAsia="Times New Roman" w:cs="Arial"/>
                      <w:sz w:val="20"/>
                      <w:szCs w:val="20"/>
                      <w:lang w:eastAsia="de-DE"/>
                    </w:rPr>
                    <w:t xml:space="preserve"> können Ergebnisse wie z.B. Impulse-Antwort</w:t>
                  </w:r>
                  <w:ins w:id="26" w:author="Willi Mutschler" w:date="2013-01-15T12:18:00Z">
                    <w:r w:rsidR="00402A6B">
                      <w:rPr>
                        <w:rFonts w:eastAsia="Times New Roman" w:cs="Arial"/>
                        <w:sz w:val="20"/>
                        <w:szCs w:val="20"/>
                        <w:lang w:eastAsia="de-DE"/>
                      </w:rPr>
                      <w:t>-</w:t>
                    </w:r>
                  </w:ins>
                  <w:del w:id="27" w:author="Willi Mutschler" w:date="2013-01-15T12:18:00Z">
                    <w:r w:rsidRPr="00D6519F" w:rsidDel="00402A6B">
                      <w:rPr>
                        <w:rFonts w:eastAsia="Times New Roman" w:cs="Arial"/>
                        <w:sz w:val="20"/>
                        <w:szCs w:val="20"/>
                        <w:lang w:eastAsia="de-DE"/>
                      </w:rPr>
                      <w:delText xml:space="preserve"> </w:delText>
                    </w:r>
                  </w:del>
                  <w:r w:rsidRPr="00D6519F">
                    <w:rPr>
                      <w:rFonts w:eastAsia="Times New Roman" w:cs="Arial"/>
                      <w:sz w:val="20"/>
                      <w:szCs w:val="20"/>
                      <w:lang w:eastAsia="de-DE"/>
                    </w:rPr>
                    <w:t xml:space="preserve">Funktionen interpretieren. </w:t>
                  </w:r>
                </w:p>
              </w:tc>
            </w:tr>
            <w:tr w:rsidR="00AB762C" w:rsidRPr="00970931" w:rsidTr="006623D3">
              <w:tc>
                <w:tcPr>
                  <w:tcW w:w="4493" w:type="dxa"/>
                </w:tcPr>
                <w:p w:rsidR="00AB762C" w:rsidRPr="00402A6B" w:rsidRDefault="00AB762C" w:rsidP="006623D3">
                  <w:pPr>
                    <w:spacing w:line="240" w:lineRule="auto"/>
                    <w:rPr>
                      <w:rFonts w:eastAsia="Times New Roman" w:cs="Arial"/>
                      <w:sz w:val="20"/>
                      <w:szCs w:val="20"/>
                      <w:lang w:eastAsia="de-DE"/>
                      <w:rPrChange w:id="28" w:author="Willi Mutschler" w:date="2013-01-15T12:18:00Z">
                        <w:rPr>
                          <w:rFonts w:eastAsia="Times New Roman" w:cs="Arial"/>
                          <w:sz w:val="20"/>
                          <w:szCs w:val="20"/>
                          <w:lang w:val="en-US" w:eastAsia="de-DE"/>
                        </w:rPr>
                      </w:rPrChange>
                    </w:rPr>
                  </w:pPr>
                  <w:r w:rsidRPr="00402A6B">
                    <w:rPr>
                      <w:rFonts w:eastAsia="Times New Roman" w:cs="Arial"/>
                      <w:sz w:val="20"/>
                      <w:szCs w:val="20"/>
                      <w:lang w:eastAsia="de-DE"/>
                      <w:rPrChange w:id="29" w:author="Willi Mutschler" w:date="2013-01-15T12:18:00Z">
                        <w:rPr>
                          <w:rFonts w:eastAsia="Times New Roman" w:cs="Arial"/>
                          <w:sz w:val="20"/>
                          <w:szCs w:val="20"/>
                          <w:lang w:val="en-US" w:eastAsia="de-DE"/>
                        </w:rPr>
                      </w:rPrChange>
                    </w:rPr>
                    <w:t>DSGE Modelle</w:t>
                  </w:r>
                </w:p>
              </w:tc>
              <w:tc>
                <w:tcPr>
                  <w:tcW w:w="4493" w:type="dxa"/>
                </w:tcPr>
                <w:p w:rsidR="00AB762C" w:rsidRPr="00970931" w:rsidRDefault="00AB762C">
                  <w:pPr>
                    <w:spacing w:line="240" w:lineRule="auto"/>
                    <w:rPr>
                      <w:rFonts w:eastAsia="Times New Roman" w:cs="Arial"/>
                      <w:sz w:val="20"/>
                      <w:szCs w:val="20"/>
                      <w:lang w:eastAsia="de-DE"/>
                    </w:rPr>
                  </w:pPr>
                  <w:r w:rsidRPr="00970931">
                    <w:rPr>
                      <w:rFonts w:eastAsia="Times New Roman" w:cs="Arial"/>
                      <w:sz w:val="20"/>
                      <w:szCs w:val="20"/>
                      <w:lang w:eastAsia="de-DE"/>
                    </w:rPr>
                    <w:t>Die Studierenden haben theoretische Grundlagenkenntnisse über DSGE Modelle und können</w:t>
                  </w:r>
                  <w:ins w:id="30" w:author="Willi Mutschler" w:date="2013-01-15T12:19:00Z">
                    <w:r w:rsidR="00402A6B">
                      <w:rPr>
                        <w:rFonts w:eastAsia="Times New Roman" w:cs="Arial"/>
                        <w:sz w:val="20"/>
                        <w:szCs w:val="20"/>
                        <w:lang w:eastAsia="de-DE"/>
                      </w:rPr>
                      <w:t xml:space="preserve"> diese lösen und</w:t>
                    </w:r>
                  </w:ins>
                  <w:r w:rsidRPr="00970931">
                    <w:rPr>
                      <w:rFonts w:eastAsia="Times New Roman" w:cs="Arial"/>
                      <w:sz w:val="20"/>
                      <w:szCs w:val="20"/>
                      <w:lang w:eastAsia="de-DE"/>
                    </w:rPr>
                    <w:t xml:space="preserve"> empirisch </w:t>
                  </w:r>
                  <w:del w:id="31" w:author="Willi Mutschler" w:date="2013-01-15T12:19:00Z">
                    <w:r w:rsidRPr="00970931" w:rsidDel="00402A6B">
                      <w:rPr>
                        <w:rFonts w:eastAsia="Times New Roman" w:cs="Arial"/>
                        <w:sz w:val="20"/>
                        <w:szCs w:val="20"/>
                        <w:lang w:eastAsia="de-DE"/>
                      </w:rPr>
                      <w:delText>schätzbare Gleichungssysteme herleiten</w:delText>
                    </w:r>
                    <w:r w:rsidDel="00402A6B">
                      <w:rPr>
                        <w:rFonts w:eastAsia="Times New Roman" w:cs="Arial"/>
                        <w:sz w:val="20"/>
                        <w:szCs w:val="20"/>
                        <w:lang w:eastAsia="de-DE"/>
                      </w:rPr>
                      <w:delText xml:space="preserve"> und </w:delText>
                    </w:r>
                  </w:del>
                  <w:r>
                    <w:rPr>
                      <w:rFonts w:eastAsia="Times New Roman" w:cs="Arial"/>
                      <w:sz w:val="20"/>
                      <w:szCs w:val="20"/>
                      <w:lang w:eastAsia="de-DE"/>
                    </w:rPr>
                    <w:t xml:space="preserve">mit Hilfe von </w:t>
                  </w:r>
                  <w:proofErr w:type="spellStart"/>
                  <w:r>
                    <w:rPr>
                      <w:rFonts w:eastAsia="Times New Roman" w:cs="Arial"/>
                      <w:sz w:val="20"/>
                      <w:szCs w:val="20"/>
                      <w:lang w:eastAsia="de-DE"/>
                    </w:rPr>
                    <w:t>Dynare</w:t>
                  </w:r>
                  <w:proofErr w:type="spellEnd"/>
                  <w:r>
                    <w:rPr>
                      <w:rFonts w:eastAsia="Times New Roman" w:cs="Arial"/>
                      <w:sz w:val="20"/>
                      <w:szCs w:val="20"/>
                      <w:lang w:eastAsia="de-DE"/>
                    </w:rPr>
                    <w:t xml:space="preserve"> schätzen. </w:t>
                  </w:r>
                </w:p>
              </w:tc>
            </w:tr>
          </w:tbl>
          <w:p w:rsidR="00AB762C" w:rsidRDefault="00AB762C" w:rsidP="00201043">
            <w:pPr>
              <w:spacing w:line="240" w:lineRule="auto"/>
              <w:rPr>
                <w:rFonts w:eastAsia="Times New Roman" w:cs="Arial"/>
                <w:b/>
                <w:lang w:eastAsia="de-DE"/>
              </w:rPr>
            </w:pPr>
          </w:p>
        </w:tc>
      </w:tr>
      <w:tr w:rsidR="00201043" w:rsidRPr="00970931" w:rsidTr="00B67138">
        <w:trPr>
          <w:trHeight w:val="573"/>
          <w:jc w:val="right"/>
        </w:trPr>
        <w:tc>
          <w:tcPr>
            <w:tcW w:w="581" w:type="dxa"/>
            <w:tcBorders>
              <w:top w:val="single" w:sz="8" w:space="0" w:color="auto"/>
              <w:left w:val="nil"/>
              <w:bottom w:val="single" w:sz="8" w:space="0" w:color="auto"/>
              <w:right w:val="nil"/>
            </w:tcBorders>
            <w:vAlign w:val="center"/>
          </w:tcPr>
          <w:p w:rsidR="00201043" w:rsidRPr="00970931" w:rsidRDefault="00201043" w:rsidP="00201043">
            <w:pPr>
              <w:spacing w:line="240" w:lineRule="auto"/>
              <w:rPr>
                <w:rFonts w:eastAsia="Times New Roman" w:cs="Arial"/>
                <w:b/>
                <w:sz w:val="2"/>
                <w:lang w:eastAsia="de-DE"/>
              </w:rPr>
            </w:pPr>
          </w:p>
        </w:tc>
        <w:tc>
          <w:tcPr>
            <w:tcW w:w="9115" w:type="dxa"/>
            <w:gridSpan w:val="25"/>
            <w:tcBorders>
              <w:top w:val="single" w:sz="8" w:space="0" w:color="auto"/>
              <w:left w:val="nil"/>
              <w:bottom w:val="single" w:sz="8" w:space="0" w:color="auto"/>
              <w:right w:val="nil"/>
            </w:tcBorders>
            <w:vAlign w:val="center"/>
          </w:tcPr>
          <w:p w:rsidR="00201043" w:rsidRPr="00970931" w:rsidRDefault="00201043" w:rsidP="00201043">
            <w:pPr>
              <w:spacing w:line="240" w:lineRule="auto"/>
              <w:rPr>
                <w:rFonts w:eastAsia="Times New Roman" w:cs="Arial"/>
                <w:b/>
                <w:sz w:val="2"/>
                <w:lang w:eastAsia="de-DE"/>
              </w:rPr>
            </w:pPr>
          </w:p>
        </w:tc>
      </w:tr>
      <w:tr w:rsidR="00201043" w:rsidTr="00201043">
        <w:trPr>
          <w:cantSplit/>
          <w:trHeight w:val="283"/>
          <w:jc w:val="right"/>
        </w:trPr>
        <w:tc>
          <w:tcPr>
            <w:tcW w:w="581" w:type="dxa"/>
            <w:vMerge w:val="restart"/>
            <w:tcBorders>
              <w:top w:val="single" w:sz="8" w:space="0" w:color="auto"/>
              <w:left w:val="single" w:sz="8"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5</w:t>
            </w:r>
          </w:p>
        </w:tc>
        <w:tc>
          <w:tcPr>
            <w:tcW w:w="9115" w:type="dxa"/>
            <w:gridSpan w:val="25"/>
            <w:tcBorders>
              <w:top w:val="single" w:sz="8" w:space="0" w:color="auto"/>
              <w:left w:val="single" w:sz="4" w:space="0" w:color="auto"/>
              <w:bottom w:val="nil"/>
              <w:right w:val="single" w:sz="8" w:space="0" w:color="auto"/>
            </w:tcBorders>
            <w:vAlign w:val="center"/>
            <w:hideMark/>
          </w:tcPr>
          <w:p w:rsidR="00201043" w:rsidRDefault="00201043" w:rsidP="00201043">
            <w:pPr>
              <w:spacing w:line="240" w:lineRule="auto"/>
              <w:rPr>
                <w:rFonts w:eastAsia="Times New Roman" w:cs="Arial"/>
                <w:lang w:eastAsia="de-DE"/>
              </w:rPr>
            </w:pPr>
            <w:r>
              <w:rPr>
                <w:rFonts w:eastAsia="Times New Roman" w:cs="Arial"/>
                <w:b/>
                <w:lang w:eastAsia="de-DE"/>
              </w:rPr>
              <w:t>Erworbene Kompetenzen:</w:t>
            </w:r>
          </w:p>
        </w:tc>
      </w:tr>
      <w:tr w:rsidR="00201043" w:rsidRPr="00171BC6" w:rsidTr="00201043">
        <w:trPr>
          <w:cantSplit/>
          <w:trHeight w:val="765"/>
          <w:jc w:val="right"/>
        </w:trPr>
        <w:tc>
          <w:tcPr>
            <w:tcW w:w="581" w:type="dxa"/>
            <w:vMerge/>
            <w:tcBorders>
              <w:left w:val="single" w:sz="8"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9115" w:type="dxa"/>
            <w:gridSpan w:val="25"/>
            <w:tcBorders>
              <w:top w:val="nil"/>
              <w:left w:val="single" w:sz="4" w:space="0" w:color="auto"/>
              <w:bottom w:val="single" w:sz="8" w:space="0" w:color="auto"/>
              <w:right w:val="single" w:sz="8" w:space="0" w:color="auto"/>
            </w:tcBorders>
          </w:tcPr>
          <w:p w:rsidR="00201043" w:rsidRPr="006D13C6" w:rsidRDefault="00201043" w:rsidP="00201043">
            <w:pPr>
              <w:spacing w:line="240" w:lineRule="auto"/>
              <w:rPr>
                <w:rFonts w:eastAsia="Times New Roman" w:cs="Arial"/>
                <w:b/>
                <w:sz w:val="20"/>
                <w:szCs w:val="20"/>
                <w:lang w:eastAsia="de-DE"/>
                <w:rPrChange w:id="32" w:author="Willi Mutschler" w:date="2013-01-15T12:14:00Z">
                  <w:rPr>
                    <w:rFonts w:eastAsia="Times New Roman" w:cs="Arial"/>
                    <w:b/>
                    <w:sz w:val="20"/>
                    <w:szCs w:val="20"/>
                    <w:lang w:val="en-US" w:eastAsia="de-DE"/>
                  </w:rPr>
                </w:rPrChange>
              </w:rPr>
            </w:pPr>
            <w:r w:rsidRPr="006D13C6">
              <w:rPr>
                <w:rFonts w:eastAsia="Times New Roman" w:cs="Arial"/>
                <w:b/>
                <w:lang w:eastAsia="de-DE"/>
                <w:rPrChange w:id="33" w:author="Willi Mutschler" w:date="2013-01-15T12:14:00Z">
                  <w:rPr>
                    <w:rFonts w:eastAsia="Times New Roman" w:cs="Arial"/>
                    <w:b/>
                    <w:lang w:val="en-US" w:eastAsia="de-DE"/>
                  </w:rPr>
                </w:rPrChange>
              </w:rPr>
              <w:t>Fachliche Kompetenzen:</w:t>
            </w:r>
          </w:p>
          <w:p w:rsidR="00201043" w:rsidRPr="00171BC6" w:rsidRDefault="00171BC6" w:rsidP="007067E2">
            <w:pPr>
              <w:spacing w:line="240" w:lineRule="auto"/>
              <w:rPr>
                <w:rFonts w:eastAsia="Times New Roman" w:cs="Arial"/>
                <w:b/>
                <w:sz w:val="20"/>
                <w:szCs w:val="20"/>
                <w:lang w:eastAsia="de-DE"/>
              </w:rPr>
            </w:pPr>
            <w:r w:rsidRPr="00171BC6">
              <w:rPr>
                <w:sz w:val="20"/>
                <w:szCs w:val="20"/>
              </w:rPr>
              <w:t xml:space="preserve">Studierende </w:t>
            </w:r>
            <w:r>
              <w:rPr>
                <w:sz w:val="20"/>
                <w:szCs w:val="20"/>
              </w:rPr>
              <w:t xml:space="preserve">erlangen </w:t>
            </w:r>
            <w:r w:rsidRPr="00171BC6">
              <w:rPr>
                <w:sz w:val="20"/>
                <w:szCs w:val="20"/>
              </w:rPr>
              <w:t xml:space="preserve">Wissen über fortgeschrittene Methoden theoretischer und quantitativer Forschung im Bereich der Makroökonomie. </w:t>
            </w:r>
            <w:r>
              <w:rPr>
                <w:sz w:val="20"/>
                <w:szCs w:val="20"/>
              </w:rPr>
              <w:t xml:space="preserve">Dieses Wissen ist relevant für die Umsetzung verschiedenster Forschungsprojekte und findet stets Anwendung in Forschungsinstituten und Forschungsabteilungen internationaler Organisationen. Das Modul bietet einen Überblick über wesentliche Methoden für eine Doktorarbeit im Bereich der Makroökonomie. Die Vorlesung wird in englischer Sprache gehalten und dient somit der </w:t>
            </w:r>
            <w:r w:rsidR="007067E2">
              <w:rPr>
                <w:sz w:val="20"/>
                <w:szCs w:val="20"/>
              </w:rPr>
              <w:t xml:space="preserve">Verbesserung der </w:t>
            </w:r>
            <w:r>
              <w:rPr>
                <w:sz w:val="20"/>
                <w:szCs w:val="20"/>
              </w:rPr>
              <w:t>Sprachkenntnisse</w:t>
            </w:r>
            <w:r w:rsidR="00E901CF" w:rsidRPr="00171BC6">
              <w:rPr>
                <w:sz w:val="20"/>
                <w:szCs w:val="20"/>
              </w:rPr>
              <w:t>.</w:t>
            </w:r>
          </w:p>
        </w:tc>
      </w:tr>
      <w:tr w:rsidR="00201043" w:rsidRPr="008E3759" w:rsidTr="00201043">
        <w:trPr>
          <w:cantSplit/>
          <w:trHeight w:val="765"/>
          <w:jc w:val="right"/>
        </w:trPr>
        <w:tc>
          <w:tcPr>
            <w:tcW w:w="581" w:type="dxa"/>
            <w:vMerge/>
            <w:tcBorders>
              <w:left w:val="single" w:sz="8" w:space="0" w:color="auto"/>
              <w:bottom w:val="single" w:sz="8" w:space="0" w:color="auto"/>
              <w:right w:val="single" w:sz="4" w:space="0" w:color="auto"/>
            </w:tcBorders>
            <w:vAlign w:val="center"/>
          </w:tcPr>
          <w:p w:rsidR="00201043" w:rsidRPr="00171BC6" w:rsidRDefault="00201043" w:rsidP="00201043">
            <w:pPr>
              <w:spacing w:line="240" w:lineRule="auto"/>
              <w:jc w:val="left"/>
              <w:rPr>
                <w:rFonts w:eastAsia="Times New Roman" w:cs="Arial"/>
                <w:b/>
                <w:lang w:eastAsia="de-DE"/>
              </w:rPr>
            </w:pPr>
          </w:p>
        </w:tc>
        <w:tc>
          <w:tcPr>
            <w:tcW w:w="9115" w:type="dxa"/>
            <w:gridSpan w:val="25"/>
            <w:tcBorders>
              <w:top w:val="nil"/>
              <w:left w:val="single" w:sz="4" w:space="0" w:color="auto"/>
              <w:bottom w:val="single" w:sz="8" w:space="0" w:color="auto"/>
              <w:right w:val="single" w:sz="8" w:space="0" w:color="auto"/>
            </w:tcBorders>
          </w:tcPr>
          <w:p w:rsidR="00201043" w:rsidRPr="00406BAC" w:rsidRDefault="00201043" w:rsidP="00201043">
            <w:pPr>
              <w:spacing w:line="240" w:lineRule="auto"/>
              <w:rPr>
                <w:rFonts w:eastAsia="Times New Roman" w:cs="Arial"/>
                <w:b/>
                <w:sz w:val="20"/>
                <w:szCs w:val="20"/>
                <w:lang w:eastAsia="de-DE"/>
              </w:rPr>
            </w:pPr>
            <w:r w:rsidRPr="00406BAC">
              <w:rPr>
                <w:rFonts w:eastAsia="Times New Roman" w:cs="Arial"/>
                <w:b/>
                <w:lang w:eastAsia="de-DE"/>
              </w:rPr>
              <w:t>Soft Skills und Schlüsselqualifikationen:</w:t>
            </w:r>
          </w:p>
          <w:p w:rsidR="00201043" w:rsidRPr="008E3759" w:rsidRDefault="008E3759" w:rsidP="008E3759">
            <w:pPr>
              <w:spacing w:line="240" w:lineRule="auto"/>
              <w:rPr>
                <w:rFonts w:eastAsia="Times New Roman" w:cs="Arial"/>
                <w:sz w:val="20"/>
                <w:szCs w:val="20"/>
                <w:lang w:eastAsia="de-DE"/>
              </w:rPr>
            </w:pPr>
            <w:r w:rsidRPr="008E3759">
              <w:rPr>
                <w:rFonts w:eastAsiaTheme="minorHAnsi" w:cs="Arial"/>
                <w:sz w:val="20"/>
                <w:szCs w:val="20"/>
              </w:rPr>
              <w:t>Die Studierende</w:t>
            </w:r>
            <w:r>
              <w:rPr>
                <w:rFonts w:eastAsiaTheme="minorHAnsi" w:cs="Arial"/>
                <w:sz w:val="20"/>
                <w:szCs w:val="20"/>
              </w:rPr>
              <w:t>n</w:t>
            </w:r>
            <w:r w:rsidRPr="008E3759">
              <w:rPr>
                <w:rFonts w:eastAsiaTheme="minorHAnsi" w:cs="Arial"/>
                <w:sz w:val="20"/>
                <w:szCs w:val="20"/>
              </w:rPr>
              <w:t xml:space="preserve"> erlangen erste Erfahrung mit Computerprogrammen wie z.B. </w:t>
            </w:r>
            <w:proofErr w:type="spellStart"/>
            <w:r>
              <w:rPr>
                <w:rFonts w:eastAsiaTheme="minorHAnsi" w:cs="Arial"/>
                <w:sz w:val="20"/>
                <w:szCs w:val="20"/>
              </w:rPr>
              <w:t>EViews</w:t>
            </w:r>
            <w:proofErr w:type="spellEnd"/>
            <w:r>
              <w:rPr>
                <w:rFonts w:eastAsiaTheme="minorHAnsi" w:cs="Arial"/>
                <w:sz w:val="20"/>
                <w:szCs w:val="20"/>
              </w:rPr>
              <w:t xml:space="preserve"> u</w:t>
            </w:r>
            <w:r w:rsidR="00E901CF" w:rsidRPr="008E3759">
              <w:rPr>
                <w:rFonts w:eastAsiaTheme="minorHAnsi" w:cs="Arial"/>
                <w:sz w:val="20"/>
                <w:szCs w:val="20"/>
              </w:rPr>
              <w:t>nd MATLAB.</w:t>
            </w:r>
          </w:p>
        </w:tc>
      </w:tr>
      <w:tr w:rsidR="00201043" w:rsidRPr="008E3759" w:rsidTr="00201043">
        <w:trPr>
          <w:trHeight w:val="57"/>
          <w:jc w:val="right"/>
        </w:trPr>
        <w:tc>
          <w:tcPr>
            <w:tcW w:w="581" w:type="dxa"/>
            <w:tcBorders>
              <w:top w:val="single" w:sz="8" w:space="0" w:color="auto"/>
              <w:left w:val="nil"/>
              <w:bottom w:val="single" w:sz="8" w:space="0" w:color="auto"/>
              <w:right w:val="nil"/>
            </w:tcBorders>
            <w:vAlign w:val="center"/>
          </w:tcPr>
          <w:p w:rsidR="00201043" w:rsidRPr="008E3759" w:rsidRDefault="00201043" w:rsidP="00201043">
            <w:pPr>
              <w:spacing w:line="240" w:lineRule="auto"/>
              <w:rPr>
                <w:rFonts w:eastAsia="Times New Roman" w:cs="Arial"/>
                <w:b/>
                <w:sz w:val="2"/>
                <w:lang w:eastAsia="de-DE"/>
              </w:rPr>
            </w:pPr>
          </w:p>
        </w:tc>
        <w:tc>
          <w:tcPr>
            <w:tcW w:w="979" w:type="dxa"/>
            <w:gridSpan w:val="3"/>
            <w:tcBorders>
              <w:top w:val="single" w:sz="8" w:space="0" w:color="auto"/>
              <w:left w:val="nil"/>
              <w:bottom w:val="single" w:sz="8" w:space="0" w:color="auto"/>
              <w:right w:val="nil"/>
            </w:tcBorders>
            <w:vAlign w:val="center"/>
          </w:tcPr>
          <w:p w:rsidR="00201043" w:rsidRPr="008E3759" w:rsidRDefault="00201043" w:rsidP="00201043">
            <w:pPr>
              <w:spacing w:line="240" w:lineRule="auto"/>
              <w:rPr>
                <w:rFonts w:eastAsia="Times New Roman" w:cs="Arial"/>
                <w:b/>
                <w:sz w:val="2"/>
                <w:lang w:eastAsia="de-DE"/>
              </w:rPr>
            </w:pPr>
          </w:p>
        </w:tc>
        <w:tc>
          <w:tcPr>
            <w:tcW w:w="1872" w:type="dxa"/>
            <w:gridSpan w:val="6"/>
            <w:tcBorders>
              <w:top w:val="single" w:sz="8" w:space="0" w:color="auto"/>
              <w:left w:val="nil"/>
              <w:bottom w:val="single" w:sz="8" w:space="0" w:color="auto"/>
              <w:right w:val="nil"/>
            </w:tcBorders>
            <w:vAlign w:val="center"/>
          </w:tcPr>
          <w:p w:rsidR="00201043" w:rsidRPr="008E3759" w:rsidRDefault="00201043" w:rsidP="00201043">
            <w:pPr>
              <w:spacing w:line="240" w:lineRule="auto"/>
              <w:rPr>
                <w:rFonts w:eastAsia="Times New Roman" w:cs="Arial"/>
                <w:sz w:val="2"/>
                <w:lang w:eastAsia="de-DE"/>
              </w:rPr>
            </w:pPr>
          </w:p>
        </w:tc>
        <w:tc>
          <w:tcPr>
            <w:tcW w:w="6264" w:type="dxa"/>
            <w:gridSpan w:val="16"/>
            <w:tcBorders>
              <w:top w:val="single" w:sz="8" w:space="0" w:color="auto"/>
              <w:left w:val="nil"/>
              <w:bottom w:val="single" w:sz="8" w:space="0" w:color="auto"/>
              <w:right w:val="nil"/>
            </w:tcBorders>
            <w:vAlign w:val="center"/>
          </w:tcPr>
          <w:p w:rsidR="00201043" w:rsidRPr="008E3759" w:rsidRDefault="00201043" w:rsidP="00201043">
            <w:pPr>
              <w:spacing w:line="240" w:lineRule="auto"/>
              <w:rPr>
                <w:rFonts w:eastAsia="Times New Roman" w:cs="Arial"/>
                <w:sz w:val="2"/>
                <w:lang w:eastAsia="de-DE"/>
              </w:rPr>
            </w:pPr>
          </w:p>
        </w:tc>
      </w:tr>
      <w:tr w:rsidR="00201043" w:rsidTr="00201043">
        <w:trPr>
          <w:cantSplit/>
          <w:trHeight w:val="283"/>
          <w:jc w:val="right"/>
        </w:trPr>
        <w:tc>
          <w:tcPr>
            <w:tcW w:w="581" w:type="dxa"/>
            <w:vMerge w:val="restart"/>
            <w:tcBorders>
              <w:top w:val="single" w:sz="4"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6</w:t>
            </w:r>
          </w:p>
        </w:tc>
        <w:tc>
          <w:tcPr>
            <w:tcW w:w="9115" w:type="dxa"/>
            <w:gridSpan w:val="25"/>
            <w:tcBorders>
              <w:top w:val="single" w:sz="4" w:space="0" w:color="auto"/>
              <w:left w:val="single" w:sz="4" w:space="0" w:color="auto"/>
              <w:bottom w:val="nil"/>
              <w:right w:val="single" w:sz="8" w:space="0" w:color="auto"/>
            </w:tcBorders>
            <w:hideMark/>
          </w:tcPr>
          <w:p w:rsidR="00201043" w:rsidRDefault="00201043" w:rsidP="00201043">
            <w:pPr>
              <w:spacing w:line="240" w:lineRule="auto"/>
              <w:rPr>
                <w:rFonts w:eastAsia="Times New Roman" w:cs="Arial"/>
                <w:lang w:eastAsia="de-DE"/>
              </w:rPr>
            </w:pPr>
            <w:r>
              <w:rPr>
                <w:rFonts w:eastAsia="Times New Roman" w:cs="Arial"/>
                <w:b/>
                <w:lang w:eastAsia="de-DE"/>
              </w:rPr>
              <w:t>Beschreibung von Wahlmöglichkeiten innerhalb des Moduls:</w:t>
            </w:r>
          </w:p>
        </w:tc>
      </w:tr>
      <w:tr w:rsidR="00201043" w:rsidTr="00201043">
        <w:trPr>
          <w:cantSplit/>
          <w:trHeight w:val="289"/>
          <w:jc w:val="right"/>
        </w:trPr>
        <w:tc>
          <w:tcPr>
            <w:tcW w:w="581" w:type="dxa"/>
            <w:vMerge/>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9115" w:type="dxa"/>
            <w:gridSpan w:val="25"/>
            <w:tcBorders>
              <w:top w:val="nil"/>
              <w:left w:val="single" w:sz="4" w:space="0" w:color="auto"/>
              <w:bottom w:val="single" w:sz="8" w:space="0" w:color="auto"/>
              <w:right w:val="single" w:sz="8" w:space="0" w:color="auto"/>
            </w:tcBorders>
          </w:tcPr>
          <w:p w:rsidR="00201043" w:rsidRDefault="008E3759" w:rsidP="008E3759">
            <w:pPr>
              <w:spacing w:line="240" w:lineRule="auto"/>
              <w:rPr>
                <w:rFonts w:eastAsia="Times New Roman" w:cs="Arial"/>
                <w:sz w:val="20"/>
                <w:lang w:eastAsia="de-DE"/>
              </w:rPr>
            </w:pPr>
            <w:r>
              <w:rPr>
                <w:rFonts w:eastAsia="Times New Roman" w:cs="Arial"/>
                <w:sz w:val="20"/>
                <w:lang w:eastAsia="de-DE"/>
              </w:rPr>
              <w:t>keine</w:t>
            </w:r>
          </w:p>
        </w:tc>
      </w:tr>
      <w:tr w:rsidR="00201043" w:rsidTr="00201043">
        <w:trPr>
          <w:trHeight w:val="57"/>
          <w:jc w:val="right"/>
        </w:trPr>
        <w:tc>
          <w:tcPr>
            <w:tcW w:w="581" w:type="dxa"/>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c>
          <w:tcPr>
            <w:tcW w:w="2558" w:type="dxa"/>
            <w:gridSpan w:val="7"/>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c>
          <w:tcPr>
            <w:tcW w:w="6557" w:type="dxa"/>
            <w:gridSpan w:val="18"/>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sz w:val="2"/>
                <w:lang w:eastAsia="de-DE"/>
              </w:rPr>
            </w:pPr>
          </w:p>
        </w:tc>
      </w:tr>
      <w:tr w:rsidR="00201043" w:rsidTr="00201043">
        <w:trPr>
          <w:cantSplit/>
          <w:trHeight w:val="283"/>
          <w:jc w:val="right"/>
        </w:trPr>
        <w:tc>
          <w:tcPr>
            <w:tcW w:w="581" w:type="dxa"/>
            <w:vMerge w:val="restart"/>
            <w:tcBorders>
              <w:top w:val="single" w:sz="8" w:space="0" w:color="auto"/>
              <w:left w:val="single" w:sz="8" w:space="0" w:color="auto"/>
              <w:bottom w:val="single" w:sz="8" w:space="0" w:color="auto"/>
              <w:right w:val="single" w:sz="2"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7</w:t>
            </w:r>
          </w:p>
        </w:tc>
        <w:tc>
          <w:tcPr>
            <w:tcW w:w="9115" w:type="dxa"/>
            <w:gridSpan w:val="25"/>
            <w:tcBorders>
              <w:top w:val="single" w:sz="8" w:space="0" w:color="auto"/>
              <w:left w:val="single" w:sz="2" w:space="0" w:color="auto"/>
              <w:bottom w:val="nil"/>
              <w:right w:val="single" w:sz="8" w:space="0" w:color="auto"/>
            </w:tcBorders>
            <w:vAlign w:val="center"/>
            <w:hideMark/>
          </w:tcPr>
          <w:p w:rsidR="00201043" w:rsidRDefault="00201043" w:rsidP="00201043">
            <w:pPr>
              <w:spacing w:line="240" w:lineRule="auto"/>
              <w:rPr>
                <w:rFonts w:eastAsia="Times New Roman" w:cs="Arial"/>
                <w:b/>
                <w:sz w:val="24"/>
                <w:szCs w:val="24"/>
                <w:lang w:eastAsia="de-DE"/>
              </w:rPr>
            </w:pPr>
            <w:r>
              <w:rPr>
                <w:rFonts w:eastAsia="Times New Roman" w:cs="Arial"/>
                <w:b/>
                <w:lang w:eastAsia="de-DE"/>
              </w:rPr>
              <w:t>Leistungsüberprüfung:</w:t>
            </w:r>
          </w:p>
        </w:tc>
      </w:tr>
      <w:tr w:rsidR="00201043" w:rsidTr="00201043">
        <w:trPr>
          <w:cantSplit/>
          <w:trHeight w:val="340"/>
          <w:jc w:val="right"/>
        </w:trPr>
        <w:tc>
          <w:tcPr>
            <w:tcW w:w="581" w:type="dxa"/>
            <w:vMerge/>
            <w:tcBorders>
              <w:top w:val="single" w:sz="8" w:space="0" w:color="auto"/>
              <w:left w:val="single" w:sz="8" w:space="0" w:color="auto"/>
              <w:bottom w:val="single" w:sz="8" w:space="0" w:color="auto"/>
              <w:right w:val="single" w:sz="2" w:space="0" w:color="auto"/>
            </w:tcBorders>
            <w:vAlign w:val="center"/>
            <w:hideMark/>
          </w:tcPr>
          <w:p w:rsidR="00201043" w:rsidRDefault="00201043" w:rsidP="00201043">
            <w:pPr>
              <w:spacing w:line="240" w:lineRule="auto"/>
              <w:jc w:val="left"/>
              <w:rPr>
                <w:rFonts w:eastAsia="Times New Roman" w:cs="Arial"/>
                <w:b/>
                <w:lang w:eastAsia="de-DE"/>
              </w:rPr>
            </w:pPr>
          </w:p>
        </w:tc>
        <w:tc>
          <w:tcPr>
            <w:tcW w:w="9115" w:type="dxa"/>
            <w:gridSpan w:val="25"/>
            <w:tcBorders>
              <w:top w:val="nil"/>
              <w:left w:val="single" w:sz="2" w:space="0" w:color="auto"/>
              <w:bottom w:val="single" w:sz="8" w:space="0" w:color="auto"/>
              <w:right w:val="single" w:sz="8" w:space="0" w:color="auto"/>
            </w:tcBorders>
            <w:vAlign w:val="center"/>
            <w:hideMark/>
          </w:tcPr>
          <w:p w:rsidR="00201043" w:rsidRDefault="00D12FB5" w:rsidP="00201043">
            <w:pPr>
              <w:spacing w:line="240" w:lineRule="auto"/>
              <w:rPr>
                <w:rFonts w:eastAsia="Times New Roman" w:cs="Arial"/>
                <w:b/>
                <w:sz w:val="24"/>
                <w:szCs w:val="24"/>
                <w:lang w:eastAsia="de-DE"/>
              </w:rPr>
            </w:pPr>
            <w:r>
              <w:rPr>
                <w:rFonts w:eastAsia="Times New Roman" w:cs="Arial"/>
                <w:lang w:eastAsia="de-DE"/>
              </w:rPr>
              <w:t>[X</w:t>
            </w:r>
            <w:r w:rsidR="00201043">
              <w:rPr>
                <w:rFonts w:eastAsia="Times New Roman" w:cs="Arial"/>
                <w:lang w:eastAsia="de-DE"/>
              </w:rPr>
              <w:t>] Modulabschlussprüfung (MAP)        [ ]  Modulteilprüfungen (MTP)</w:t>
            </w:r>
          </w:p>
        </w:tc>
      </w:tr>
      <w:tr w:rsidR="00201043" w:rsidTr="00201043">
        <w:trPr>
          <w:trHeight w:val="51"/>
          <w:jc w:val="right"/>
        </w:trPr>
        <w:tc>
          <w:tcPr>
            <w:tcW w:w="581" w:type="dxa"/>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c>
          <w:tcPr>
            <w:tcW w:w="9115" w:type="dxa"/>
            <w:gridSpan w:val="25"/>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r>
      <w:tr w:rsidR="00201043" w:rsidTr="00201043">
        <w:trPr>
          <w:cantSplit/>
          <w:trHeight w:val="283"/>
          <w:jc w:val="right"/>
        </w:trPr>
        <w:tc>
          <w:tcPr>
            <w:tcW w:w="581" w:type="dxa"/>
            <w:vMerge w:val="restart"/>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8</w:t>
            </w:r>
          </w:p>
        </w:tc>
        <w:tc>
          <w:tcPr>
            <w:tcW w:w="9115" w:type="dxa"/>
            <w:gridSpan w:val="25"/>
            <w:tcBorders>
              <w:top w:val="single" w:sz="8" w:space="0" w:color="auto"/>
              <w:left w:val="single" w:sz="4" w:space="0" w:color="auto"/>
              <w:bottom w:val="nil"/>
              <w:right w:val="single" w:sz="8"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Prüfungsleistung/en:</w:t>
            </w:r>
          </w:p>
        </w:tc>
      </w:tr>
      <w:tr w:rsidR="00201043" w:rsidTr="00201043">
        <w:trPr>
          <w:cantSplit/>
          <w:trHeight w:val="197"/>
          <w:jc w:val="right"/>
        </w:trPr>
        <w:tc>
          <w:tcPr>
            <w:tcW w:w="581" w:type="dxa"/>
            <w:vMerge/>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6083" w:type="dxa"/>
            <w:gridSpan w:val="19"/>
            <w:tcBorders>
              <w:top w:val="nil"/>
              <w:left w:val="single" w:sz="4" w:space="0" w:color="auto"/>
              <w:bottom w:val="single" w:sz="8" w:space="0" w:color="auto"/>
              <w:right w:val="single" w:sz="8" w:space="0" w:color="auto"/>
            </w:tcBorders>
            <w:vAlign w:val="center"/>
            <w:hideMark/>
          </w:tcPr>
          <w:p w:rsidR="00201043" w:rsidRDefault="00201043" w:rsidP="00201043">
            <w:pPr>
              <w:spacing w:line="240" w:lineRule="auto"/>
              <w:rPr>
                <w:rFonts w:eastAsia="Times New Roman" w:cs="Arial"/>
                <w:sz w:val="20"/>
                <w:lang w:eastAsia="de-DE"/>
              </w:rPr>
            </w:pPr>
            <w:r>
              <w:rPr>
                <w:rFonts w:eastAsia="Times New Roman" w:cs="Arial"/>
                <w:sz w:val="20"/>
                <w:lang w:eastAsia="de-DE"/>
              </w:rPr>
              <w:t>Anzahl und Art; Anbindung an Lehrveranstaltung</w:t>
            </w:r>
            <w:r>
              <w:rPr>
                <w:rStyle w:val="Funotenzeichen"/>
                <w:rFonts w:cs="Arial"/>
                <w:sz w:val="20"/>
                <w:lang w:eastAsia="de-DE"/>
              </w:rPr>
              <w:footnoteReference w:id="1"/>
            </w:r>
          </w:p>
        </w:tc>
        <w:tc>
          <w:tcPr>
            <w:tcW w:w="1135" w:type="dxa"/>
            <w:gridSpan w:val="3"/>
            <w:tcBorders>
              <w:top w:val="nil"/>
              <w:left w:val="single" w:sz="4" w:space="0" w:color="auto"/>
              <w:bottom w:val="single" w:sz="8" w:space="0" w:color="auto"/>
              <w:right w:val="single" w:sz="8" w:space="0" w:color="auto"/>
            </w:tcBorders>
            <w:hideMark/>
          </w:tcPr>
          <w:p w:rsidR="00201043" w:rsidRDefault="00201043" w:rsidP="00201043">
            <w:pPr>
              <w:spacing w:line="240" w:lineRule="auto"/>
              <w:rPr>
                <w:rFonts w:eastAsia="Times New Roman" w:cs="Arial"/>
                <w:sz w:val="20"/>
                <w:lang w:eastAsia="de-DE"/>
              </w:rPr>
            </w:pPr>
            <w:r>
              <w:rPr>
                <w:rFonts w:eastAsia="Times New Roman" w:cs="Arial"/>
                <w:sz w:val="20"/>
                <w:lang w:eastAsia="de-DE"/>
              </w:rPr>
              <w:t xml:space="preserve">Dauer bzw. </w:t>
            </w:r>
            <w:r>
              <w:rPr>
                <w:rFonts w:eastAsia="Times New Roman" w:cs="Arial"/>
                <w:sz w:val="20"/>
                <w:lang w:eastAsia="de-DE"/>
              </w:rPr>
              <w:br/>
              <w:t>Umfang</w:t>
            </w:r>
          </w:p>
        </w:tc>
        <w:tc>
          <w:tcPr>
            <w:tcW w:w="1897" w:type="dxa"/>
            <w:gridSpan w:val="3"/>
            <w:tcBorders>
              <w:top w:val="nil"/>
              <w:left w:val="single" w:sz="4" w:space="0" w:color="auto"/>
              <w:bottom w:val="single" w:sz="8" w:space="0" w:color="auto"/>
              <w:right w:val="single" w:sz="8" w:space="0" w:color="auto"/>
            </w:tcBorders>
            <w:hideMark/>
          </w:tcPr>
          <w:p w:rsidR="00201043" w:rsidRDefault="00201043" w:rsidP="00201043">
            <w:pPr>
              <w:spacing w:line="240" w:lineRule="auto"/>
              <w:rPr>
                <w:rFonts w:eastAsia="Times New Roman" w:cs="Arial"/>
                <w:sz w:val="20"/>
                <w:lang w:eastAsia="de-DE"/>
              </w:rPr>
            </w:pPr>
            <w:r>
              <w:rPr>
                <w:rFonts w:eastAsia="Times New Roman" w:cs="Arial"/>
                <w:sz w:val="20"/>
                <w:lang w:eastAsia="de-DE"/>
              </w:rPr>
              <w:t>Gewichtung für die Modulnote in %</w:t>
            </w:r>
          </w:p>
        </w:tc>
      </w:tr>
      <w:tr w:rsidR="00201043" w:rsidRPr="00D12FB5" w:rsidTr="00201043">
        <w:trPr>
          <w:cantSplit/>
          <w:trHeight w:val="212"/>
          <w:jc w:val="right"/>
        </w:trPr>
        <w:tc>
          <w:tcPr>
            <w:tcW w:w="581" w:type="dxa"/>
            <w:vMerge/>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6083" w:type="dxa"/>
            <w:gridSpan w:val="19"/>
            <w:tcBorders>
              <w:top w:val="nil"/>
              <w:left w:val="single" w:sz="4" w:space="0" w:color="auto"/>
              <w:bottom w:val="single" w:sz="8" w:space="0" w:color="auto"/>
              <w:right w:val="single" w:sz="8" w:space="0" w:color="auto"/>
            </w:tcBorders>
            <w:vAlign w:val="center"/>
          </w:tcPr>
          <w:p w:rsidR="00201043" w:rsidRPr="008E3759" w:rsidRDefault="008E3759" w:rsidP="008E3759">
            <w:pPr>
              <w:spacing w:line="240" w:lineRule="auto"/>
              <w:rPr>
                <w:rFonts w:eastAsia="Times New Roman" w:cs="Arial"/>
                <w:sz w:val="20"/>
                <w:lang w:eastAsia="de-DE"/>
              </w:rPr>
            </w:pPr>
            <w:r w:rsidRPr="008E3759">
              <w:rPr>
                <w:rFonts w:eastAsia="Times New Roman" w:cs="Arial"/>
                <w:sz w:val="20"/>
                <w:lang w:eastAsia="de-DE"/>
              </w:rPr>
              <w:t xml:space="preserve">Aufgabenblätter, jedes fließt zu </w:t>
            </w:r>
            <w:r w:rsidR="00D12FB5" w:rsidRPr="008E3759">
              <w:rPr>
                <w:rFonts w:eastAsia="Times New Roman" w:cs="Arial"/>
                <w:sz w:val="20"/>
                <w:lang w:eastAsia="de-DE"/>
              </w:rPr>
              <w:t xml:space="preserve">1/3 </w:t>
            </w:r>
            <w:r w:rsidRPr="008E3759">
              <w:rPr>
                <w:rFonts w:eastAsia="Times New Roman" w:cs="Arial"/>
                <w:sz w:val="20"/>
                <w:lang w:eastAsia="de-DE"/>
              </w:rPr>
              <w:t>in die Modulnote ein</w:t>
            </w:r>
          </w:p>
        </w:tc>
        <w:tc>
          <w:tcPr>
            <w:tcW w:w="1135" w:type="dxa"/>
            <w:gridSpan w:val="3"/>
            <w:tcBorders>
              <w:top w:val="nil"/>
              <w:left w:val="single" w:sz="4" w:space="0" w:color="auto"/>
              <w:bottom w:val="single" w:sz="8" w:space="0" w:color="auto"/>
              <w:right w:val="single" w:sz="8" w:space="0" w:color="auto"/>
            </w:tcBorders>
            <w:vAlign w:val="center"/>
          </w:tcPr>
          <w:p w:rsidR="00201043" w:rsidRPr="00D12FB5" w:rsidRDefault="00D12FB5" w:rsidP="00D12FB5">
            <w:pPr>
              <w:spacing w:line="240" w:lineRule="auto"/>
              <w:rPr>
                <w:rFonts w:eastAsia="Times New Roman" w:cs="Arial"/>
                <w:sz w:val="20"/>
                <w:lang w:val="en-US" w:eastAsia="de-DE"/>
              </w:rPr>
            </w:pPr>
            <w:r>
              <w:rPr>
                <w:rFonts w:eastAsia="Times New Roman" w:cs="Arial"/>
                <w:sz w:val="20"/>
                <w:lang w:val="en-US" w:eastAsia="de-DE"/>
              </w:rPr>
              <w:t xml:space="preserve">3 </w:t>
            </w:r>
          </w:p>
        </w:tc>
        <w:tc>
          <w:tcPr>
            <w:tcW w:w="1897" w:type="dxa"/>
            <w:gridSpan w:val="3"/>
            <w:tcBorders>
              <w:top w:val="nil"/>
              <w:left w:val="single" w:sz="4" w:space="0" w:color="auto"/>
              <w:bottom w:val="single" w:sz="8" w:space="0" w:color="auto"/>
              <w:right w:val="single" w:sz="8" w:space="0" w:color="auto"/>
            </w:tcBorders>
            <w:vAlign w:val="center"/>
          </w:tcPr>
          <w:p w:rsidR="00201043" w:rsidRPr="00D12FB5" w:rsidRDefault="00D12FB5" w:rsidP="00201043">
            <w:pPr>
              <w:spacing w:line="240" w:lineRule="auto"/>
              <w:jc w:val="center"/>
              <w:rPr>
                <w:rFonts w:eastAsia="Times New Roman" w:cs="Arial"/>
                <w:sz w:val="20"/>
                <w:lang w:val="en-US" w:eastAsia="de-DE"/>
              </w:rPr>
            </w:pPr>
            <w:r>
              <w:rPr>
                <w:rFonts w:eastAsia="Times New Roman" w:cs="Arial"/>
                <w:sz w:val="20"/>
                <w:lang w:val="en-US" w:eastAsia="de-DE"/>
              </w:rPr>
              <w:t>100</w:t>
            </w:r>
          </w:p>
        </w:tc>
      </w:tr>
      <w:tr w:rsidR="00201043" w:rsidRPr="00D12FB5" w:rsidTr="00201043">
        <w:trPr>
          <w:cantSplit/>
          <w:trHeight w:val="230"/>
          <w:jc w:val="right"/>
        </w:trPr>
        <w:tc>
          <w:tcPr>
            <w:tcW w:w="581" w:type="dxa"/>
            <w:vMerge/>
            <w:tcBorders>
              <w:top w:val="single" w:sz="8" w:space="0" w:color="auto"/>
              <w:left w:val="single" w:sz="8" w:space="0" w:color="auto"/>
              <w:bottom w:val="single" w:sz="8" w:space="0" w:color="auto"/>
              <w:right w:val="single" w:sz="4" w:space="0" w:color="auto"/>
            </w:tcBorders>
            <w:vAlign w:val="center"/>
            <w:hideMark/>
          </w:tcPr>
          <w:p w:rsidR="00201043" w:rsidRPr="00D12FB5" w:rsidRDefault="00201043" w:rsidP="00201043">
            <w:pPr>
              <w:spacing w:line="240" w:lineRule="auto"/>
              <w:jc w:val="left"/>
              <w:rPr>
                <w:rFonts w:eastAsia="Times New Roman" w:cs="Arial"/>
                <w:b/>
                <w:lang w:val="en-US" w:eastAsia="de-DE"/>
              </w:rPr>
            </w:pPr>
          </w:p>
        </w:tc>
        <w:tc>
          <w:tcPr>
            <w:tcW w:w="6083" w:type="dxa"/>
            <w:gridSpan w:val="19"/>
            <w:tcBorders>
              <w:top w:val="nil"/>
              <w:left w:val="single" w:sz="4" w:space="0" w:color="auto"/>
              <w:bottom w:val="single" w:sz="8" w:space="0" w:color="auto"/>
              <w:right w:val="single" w:sz="8" w:space="0" w:color="auto"/>
            </w:tcBorders>
            <w:vAlign w:val="center"/>
          </w:tcPr>
          <w:p w:rsidR="00201043" w:rsidRPr="00D12FB5" w:rsidRDefault="00201043" w:rsidP="00201043">
            <w:pPr>
              <w:spacing w:line="240" w:lineRule="auto"/>
              <w:rPr>
                <w:rFonts w:eastAsia="Times New Roman" w:cs="Arial"/>
                <w:sz w:val="20"/>
                <w:lang w:val="en-US" w:eastAsia="de-DE"/>
              </w:rPr>
            </w:pPr>
          </w:p>
        </w:tc>
        <w:tc>
          <w:tcPr>
            <w:tcW w:w="1135" w:type="dxa"/>
            <w:gridSpan w:val="3"/>
            <w:tcBorders>
              <w:top w:val="nil"/>
              <w:left w:val="single" w:sz="4" w:space="0" w:color="auto"/>
              <w:bottom w:val="single" w:sz="8" w:space="0" w:color="auto"/>
              <w:right w:val="single" w:sz="8" w:space="0" w:color="auto"/>
            </w:tcBorders>
            <w:vAlign w:val="center"/>
          </w:tcPr>
          <w:p w:rsidR="00201043" w:rsidRPr="00D12FB5" w:rsidRDefault="00201043" w:rsidP="00201043">
            <w:pPr>
              <w:spacing w:line="240" w:lineRule="auto"/>
              <w:rPr>
                <w:rFonts w:eastAsia="Times New Roman" w:cs="Arial"/>
                <w:sz w:val="20"/>
                <w:lang w:val="en-US" w:eastAsia="de-DE"/>
              </w:rPr>
            </w:pPr>
          </w:p>
        </w:tc>
        <w:tc>
          <w:tcPr>
            <w:tcW w:w="1897" w:type="dxa"/>
            <w:gridSpan w:val="3"/>
            <w:tcBorders>
              <w:top w:val="nil"/>
              <w:left w:val="single" w:sz="4" w:space="0" w:color="auto"/>
              <w:bottom w:val="single" w:sz="8" w:space="0" w:color="auto"/>
              <w:right w:val="single" w:sz="8" w:space="0" w:color="auto"/>
            </w:tcBorders>
            <w:vAlign w:val="center"/>
          </w:tcPr>
          <w:p w:rsidR="00201043" w:rsidRPr="00D12FB5" w:rsidRDefault="00201043" w:rsidP="00201043">
            <w:pPr>
              <w:spacing w:line="240" w:lineRule="auto"/>
              <w:rPr>
                <w:rFonts w:eastAsia="Times New Roman" w:cs="Arial"/>
                <w:sz w:val="20"/>
                <w:lang w:val="en-US" w:eastAsia="de-DE"/>
              </w:rPr>
            </w:pPr>
          </w:p>
        </w:tc>
      </w:tr>
      <w:tr w:rsidR="00201043" w:rsidRPr="00D12FB5" w:rsidTr="00201043">
        <w:trPr>
          <w:trHeight w:val="57"/>
          <w:jc w:val="right"/>
        </w:trPr>
        <w:tc>
          <w:tcPr>
            <w:tcW w:w="581" w:type="dxa"/>
            <w:tcBorders>
              <w:top w:val="single" w:sz="8" w:space="0" w:color="auto"/>
              <w:left w:val="nil"/>
              <w:bottom w:val="single" w:sz="4" w:space="0" w:color="auto"/>
              <w:right w:val="nil"/>
            </w:tcBorders>
            <w:vAlign w:val="center"/>
          </w:tcPr>
          <w:p w:rsidR="00201043" w:rsidRPr="00D12FB5" w:rsidRDefault="00201043" w:rsidP="00201043">
            <w:pPr>
              <w:spacing w:line="240" w:lineRule="auto"/>
              <w:rPr>
                <w:rFonts w:eastAsia="Times New Roman" w:cs="Arial"/>
                <w:b/>
                <w:sz w:val="2"/>
                <w:lang w:val="en-US" w:eastAsia="de-DE"/>
              </w:rPr>
            </w:pPr>
          </w:p>
        </w:tc>
        <w:tc>
          <w:tcPr>
            <w:tcW w:w="9115" w:type="dxa"/>
            <w:gridSpan w:val="25"/>
            <w:tcBorders>
              <w:top w:val="single" w:sz="8" w:space="0" w:color="auto"/>
              <w:left w:val="nil"/>
              <w:bottom w:val="single" w:sz="8" w:space="0" w:color="auto"/>
              <w:right w:val="nil"/>
            </w:tcBorders>
            <w:vAlign w:val="center"/>
          </w:tcPr>
          <w:p w:rsidR="00201043" w:rsidRPr="00D12FB5" w:rsidRDefault="00201043" w:rsidP="00201043">
            <w:pPr>
              <w:spacing w:line="240" w:lineRule="auto"/>
              <w:rPr>
                <w:rFonts w:eastAsia="Times New Roman" w:cs="Arial"/>
                <w:b/>
                <w:sz w:val="2"/>
                <w:lang w:val="en-US" w:eastAsia="de-DE"/>
              </w:rPr>
            </w:pPr>
          </w:p>
        </w:tc>
      </w:tr>
      <w:tr w:rsidR="00201043" w:rsidTr="00201043">
        <w:trPr>
          <w:cantSplit/>
          <w:trHeight w:val="226"/>
          <w:jc w:val="right"/>
        </w:trPr>
        <w:tc>
          <w:tcPr>
            <w:tcW w:w="581" w:type="dxa"/>
            <w:vMerge w:val="restart"/>
            <w:tcBorders>
              <w:top w:val="single" w:sz="4" w:space="0" w:color="auto"/>
              <w:left w:val="single" w:sz="4" w:space="0" w:color="auto"/>
              <w:bottom w:val="single" w:sz="4"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9</w:t>
            </w:r>
          </w:p>
        </w:tc>
        <w:tc>
          <w:tcPr>
            <w:tcW w:w="9115" w:type="dxa"/>
            <w:gridSpan w:val="25"/>
            <w:tcBorders>
              <w:top w:val="single" w:sz="8" w:space="0" w:color="auto"/>
              <w:left w:val="single" w:sz="4" w:space="0" w:color="auto"/>
              <w:bottom w:val="nil"/>
              <w:right w:val="single" w:sz="8" w:space="0" w:color="auto"/>
            </w:tcBorders>
            <w:hideMark/>
          </w:tcPr>
          <w:p w:rsidR="00201043" w:rsidRDefault="00201043" w:rsidP="00201043">
            <w:pPr>
              <w:spacing w:line="240" w:lineRule="auto"/>
              <w:rPr>
                <w:rFonts w:eastAsia="Times New Roman" w:cs="Arial"/>
                <w:b/>
                <w:lang w:eastAsia="de-DE"/>
              </w:rPr>
            </w:pPr>
            <w:r>
              <w:rPr>
                <w:rFonts w:eastAsia="Times New Roman" w:cs="Arial"/>
                <w:b/>
                <w:lang w:eastAsia="de-DE"/>
              </w:rPr>
              <w:t>Studienleistungen:</w:t>
            </w:r>
          </w:p>
        </w:tc>
      </w:tr>
      <w:tr w:rsidR="00201043" w:rsidTr="00201043">
        <w:trPr>
          <w:cantSplit/>
          <w:trHeight w:val="326"/>
          <w:jc w:val="right"/>
        </w:trPr>
        <w:tc>
          <w:tcPr>
            <w:tcW w:w="581" w:type="dxa"/>
            <w:vMerge/>
            <w:tcBorders>
              <w:top w:val="single" w:sz="4" w:space="0" w:color="auto"/>
              <w:left w:val="single" w:sz="4" w:space="0" w:color="auto"/>
              <w:bottom w:val="single" w:sz="4"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7218" w:type="dxa"/>
            <w:gridSpan w:val="22"/>
            <w:tcBorders>
              <w:top w:val="nil"/>
              <w:left w:val="single" w:sz="4" w:space="0" w:color="auto"/>
              <w:bottom w:val="single" w:sz="4" w:space="0" w:color="auto"/>
              <w:right w:val="single" w:sz="8" w:space="0" w:color="auto"/>
            </w:tcBorders>
            <w:hideMark/>
          </w:tcPr>
          <w:p w:rsidR="00201043" w:rsidRDefault="00201043" w:rsidP="00201043">
            <w:pPr>
              <w:spacing w:before="60" w:line="240" w:lineRule="auto"/>
              <w:rPr>
                <w:rFonts w:eastAsia="Times New Roman" w:cs="Arial"/>
                <w:lang w:eastAsia="de-DE"/>
              </w:rPr>
            </w:pPr>
            <w:r>
              <w:rPr>
                <w:rFonts w:eastAsia="Times New Roman" w:cs="Arial"/>
                <w:sz w:val="20"/>
                <w:lang w:eastAsia="de-DE"/>
              </w:rPr>
              <w:t>Anzahl und Art; Anbindung an Lehrveranstaltung</w:t>
            </w:r>
          </w:p>
        </w:tc>
        <w:tc>
          <w:tcPr>
            <w:tcW w:w="1897" w:type="dxa"/>
            <w:gridSpan w:val="3"/>
            <w:tcBorders>
              <w:top w:val="nil"/>
              <w:left w:val="single" w:sz="4" w:space="0" w:color="auto"/>
              <w:bottom w:val="single" w:sz="4" w:space="0" w:color="auto"/>
              <w:right w:val="single" w:sz="8" w:space="0" w:color="auto"/>
            </w:tcBorders>
            <w:vAlign w:val="center"/>
            <w:hideMark/>
          </w:tcPr>
          <w:p w:rsidR="00201043" w:rsidRDefault="00201043" w:rsidP="00201043">
            <w:pPr>
              <w:spacing w:line="240" w:lineRule="auto"/>
              <w:rPr>
                <w:rFonts w:eastAsia="Times New Roman" w:cs="Arial"/>
                <w:sz w:val="20"/>
                <w:lang w:eastAsia="de-DE"/>
              </w:rPr>
            </w:pPr>
            <w:r>
              <w:rPr>
                <w:rFonts w:eastAsia="Times New Roman" w:cs="Arial"/>
                <w:sz w:val="20"/>
                <w:lang w:eastAsia="de-DE"/>
              </w:rPr>
              <w:t>Dauer bzw. Umfang</w:t>
            </w:r>
          </w:p>
        </w:tc>
      </w:tr>
      <w:tr w:rsidR="00201043" w:rsidTr="00201043">
        <w:trPr>
          <w:cantSplit/>
          <w:trHeight w:val="210"/>
          <w:jc w:val="right"/>
        </w:trPr>
        <w:tc>
          <w:tcPr>
            <w:tcW w:w="581" w:type="dxa"/>
            <w:vMerge/>
            <w:tcBorders>
              <w:top w:val="single" w:sz="4" w:space="0" w:color="auto"/>
              <w:left w:val="single" w:sz="4" w:space="0" w:color="auto"/>
              <w:bottom w:val="single" w:sz="4"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7218" w:type="dxa"/>
            <w:gridSpan w:val="22"/>
            <w:tcBorders>
              <w:top w:val="single" w:sz="4" w:space="0" w:color="auto"/>
              <w:left w:val="single" w:sz="4" w:space="0" w:color="auto"/>
              <w:bottom w:val="single" w:sz="4" w:space="0" w:color="auto"/>
              <w:right w:val="single" w:sz="8" w:space="0" w:color="auto"/>
            </w:tcBorders>
            <w:vAlign w:val="center"/>
          </w:tcPr>
          <w:p w:rsidR="00201043" w:rsidRDefault="00201043" w:rsidP="00201043">
            <w:pPr>
              <w:spacing w:line="240" w:lineRule="auto"/>
              <w:rPr>
                <w:rFonts w:eastAsia="Times New Roman" w:cs="Arial"/>
                <w:sz w:val="20"/>
                <w:lang w:eastAsia="de-DE"/>
              </w:rPr>
            </w:pPr>
          </w:p>
        </w:tc>
        <w:tc>
          <w:tcPr>
            <w:tcW w:w="1897" w:type="dxa"/>
            <w:gridSpan w:val="3"/>
            <w:tcBorders>
              <w:top w:val="single" w:sz="4" w:space="0" w:color="auto"/>
              <w:left w:val="single" w:sz="4" w:space="0" w:color="auto"/>
              <w:bottom w:val="single" w:sz="4" w:space="0" w:color="auto"/>
              <w:right w:val="single" w:sz="8" w:space="0" w:color="auto"/>
            </w:tcBorders>
            <w:vAlign w:val="center"/>
          </w:tcPr>
          <w:p w:rsidR="00201043" w:rsidRDefault="00201043" w:rsidP="00201043">
            <w:pPr>
              <w:spacing w:line="240" w:lineRule="auto"/>
              <w:rPr>
                <w:rFonts w:eastAsia="Times New Roman" w:cs="Arial"/>
                <w:sz w:val="20"/>
                <w:lang w:eastAsia="de-DE"/>
              </w:rPr>
            </w:pPr>
          </w:p>
        </w:tc>
      </w:tr>
      <w:tr w:rsidR="00201043" w:rsidTr="00201043">
        <w:trPr>
          <w:cantSplit/>
          <w:trHeight w:val="210"/>
          <w:jc w:val="right"/>
        </w:trPr>
        <w:tc>
          <w:tcPr>
            <w:tcW w:w="581" w:type="dxa"/>
            <w:vMerge/>
            <w:tcBorders>
              <w:top w:val="single" w:sz="4" w:space="0" w:color="auto"/>
              <w:left w:val="single" w:sz="4" w:space="0" w:color="auto"/>
              <w:bottom w:val="single" w:sz="4"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7218" w:type="dxa"/>
            <w:gridSpan w:val="22"/>
            <w:tcBorders>
              <w:top w:val="single" w:sz="4" w:space="0" w:color="auto"/>
              <w:left w:val="single" w:sz="4" w:space="0" w:color="auto"/>
              <w:bottom w:val="single" w:sz="8" w:space="0" w:color="auto"/>
              <w:right w:val="single" w:sz="8" w:space="0" w:color="auto"/>
            </w:tcBorders>
            <w:vAlign w:val="center"/>
          </w:tcPr>
          <w:p w:rsidR="00201043" w:rsidRDefault="00201043" w:rsidP="00201043">
            <w:pPr>
              <w:spacing w:line="240" w:lineRule="auto"/>
              <w:rPr>
                <w:rFonts w:eastAsia="Times New Roman" w:cs="Arial"/>
                <w:sz w:val="20"/>
                <w:lang w:eastAsia="de-DE"/>
              </w:rPr>
            </w:pPr>
          </w:p>
        </w:tc>
        <w:tc>
          <w:tcPr>
            <w:tcW w:w="1897" w:type="dxa"/>
            <w:gridSpan w:val="3"/>
            <w:tcBorders>
              <w:top w:val="single" w:sz="4" w:space="0" w:color="auto"/>
              <w:left w:val="single" w:sz="4" w:space="0" w:color="auto"/>
              <w:bottom w:val="single" w:sz="8" w:space="0" w:color="auto"/>
              <w:right w:val="single" w:sz="8" w:space="0" w:color="auto"/>
            </w:tcBorders>
            <w:vAlign w:val="center"/>
          </w:tcPr>
          <w:p w:rsidR="00201043" w:rsidRDefault="00201043" w:rsidP="00201043">
            <w:pPr>
              <w:spacing w:line="240" w:lineRule="auto"/>
              <w:rPr>
                <w:rFonts w:eastAsia="Times New Roman" w:cs="Arial"/>
                <w:sz w:val="20"/>
                <w:lang w:eastAsia="de-DE"/>
              </w:rPr>
            </w:pPr>
          </w:p>
        </w:tc>
      </w:tr>
      <w:tr w:rsidR="00201043" w:rsidRPr="0039714B" w:rsidTr="00201043">
        <w:trPr>
          <w:gridAfter w:val="1"/>
          <w:wAfter w:w="7" w:type="dxa"/>
          <w:cantSplit/>
          <w:trHeight w:val="60"/>
          <w:jc w:val="right"/>
        </w:trPr>
        <w:tc>
          <w:tcPr>
            <w:tcW w:w="631" w:type="dxa"/>
            <w:gridSpan w:val="2"/>
            <w:vAlign w:val="center"/>
          </w:tcPr>
          <w:p w:rsidR="00201043" w:rsidRPr="0039714B" w:rsidRDefault="00201043" w:rsidP="00201043">
            <w:pPr>
              <w:spacing w:line="240" w:lineRule="auto"/>
              <w:rPr>
                <w:rFonts w:eastAsia="Times New Roman" w:cs="Arial"/>
                <w:b/>
                <w:sz w:val="4"/>
                <w:szCs w:val="4"/>
                <w:lang w:eastAsia="de-DE"/>
              </w:rPr>
            </w:pPr>
          </w:p>
        </w:tc>
        <w:tc>
          <w:tcPr>
            <w:tcW w:w="9058" w:type="dxa"/>
            <w:gridSpan w:val="23"/>
          </w:tcPr>
          <w:p w:rsidR="00201043" w:rsidRPr="0039714B" w:rsidRDefault="00201043" w:rsidP="00201043">
            <w:pPr>
              <w:spacing w:line="240" w:lineRule="auto"/>
              <w:rPr>
                <w:rFonts w:eastAsia="Times New Roman" w:cs="Arial"/>
                <w:b/>
                <w:sz w:val="4"/>
                <w:szCs w:val="4"/>
                <w:lang w:eastAsia="de-DE"/>
              </w:rPr>
            </w:pPr>
          </w:p>
        </w:tc>
      </w:tr>
      <w:tr w:rsidR="00201043" w:rsidTr="00201043">
        <w:trPr>
          <w:gridAfter w:val="1"/>
          <w:wAfter w:w="7" w:type="dxa"/>
          <w:cantSplit/>
          <w:trHeight w:val="143"/>
          <w:jc w:val="right"/>
        </w:trPr>
        <w:tc>
          <w:tcPr>
            <w:tcW w:w="631"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10</w:t>
            </w:r>
          </w:p>
        </w:tc>
        <w:tc>
          <w:tcPr>
            <w:tcW w:w="9058" w:type="dxa"/>
            <w:gridSpan w:val="23"/>
            <w:tcBorders>
              <w:top w:val="single" w:sz="8" w:space="0" w:color="auto"/>
              <w:left w:val="single" w:sz="4" w:space="0" w:color="auto"/>
              <w:bottom w:val="nil"/>
              <w:right w:val="single" w:sz="8" w:space="0" w:color="auto"/>
            </w:tcBorders>
            <w:hideMark/>
          </w:tcPr>
          <w:p w:rsidR="00201043" w:rsidRDefault="00201043" w:rsidP="00201043">
            <w:pPr>
              <w:spacing w:line="240" w:lineRule="auto"/>
              <w:rPr>
                <w:rFonts w:eastAsia="Times New Roman" w:cs="Arial"/>
                <w:b/>
                <w:lang w:eastAsia="de-DE"/>
              </w:rPr>
            </w:pPr>
            <w:r>
              <w:rPr>
                <w:rFonts w:eastAsia="Times New Roman" w:cs="Arial"/>
                <w:b/>
                <w:lang w:eastAsia="de-DE"/>
              </w:rPr>
              <w:t>Voraussetzungen für die Vergabe von Leistungspunkten:</w:t>
            </w:r>
          </w:p>
        </w:tc>
      </w:tr>
      <w:tr w:rsidR="00201043" w:rsidRPr="00367F54" w:rsidTr="00201043">
        <w:trPr>
          <w:gridAfter w:val="1"/>
          <w:wAfter w:w="7" w:type="dxa"/>
          <w:cantSplit/>
          <w:trHeight w:val="142"/>
          <w:jc w:val="right"/>
        </w:trPr>
        <w:tc>
          <w:tcPr>
            <w:tcW w:w="631" w:type="dxa"/>
            <w:gridSpan w:val="2"/>
            <w:vMerge/>
            <w:tcBorders>
              <w:top w:val="single" w:sz="4" w:space="0" w:color="auto"/>
              <w:left w:val="single" w:sz="4" w:space="0" w:color="auto"/>
              <w:bottom w:val="single" w:sz="4"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9058" w:type="dxa"/>
            <w:gridSpan w:val="23"/>
            <w:tcBorders>
              <w:top w:val="nil"/>
              <w:left w:val="single" w:sz="4" w:space="0" w:color="auto"/>
              <w:bottom w:val="single" w:sz="8" w:space="0" w:color="auto"/>
              <w:right w:val="single" w:sz="8" w:space="0" w:color="auto"/>
            </w:tcBorders>
            <w:hideMark/>
          </w:tcPr>
          <w:p w:rsidR="00201043" w:rsidRPr="00406BAC" w:rsidRDefault="00406BAC" w:rsidP="00367F54">
            <w:pPr>
              <w:spacing w:line="240" w:lineRule="auto"/>
              <w:rPr>
                <w:rFonts w:eastAsia="Times New Roman" w:cs="Arial"/>
                <w:sz w:val="20"/>
                <w:szCs w:val="20"/>
                <w:lang w:eastAsia="de-DE"/>
              </w:rPr>
            </w:pPr>
            <w:r w:rsidRPr="00406BAC">
              <w:rPr>
                <w:rFonts w:cs="Arial"/>
                <w:sz w:val="20"/>
                <w:lang w:eastAsia="de-DE"/>
              </w:rPr>
              <w:t>Die Leistungspunkte für das Modul werden angerechnet, wenn das Modul insgesamt erfolgreich abgeschlossen wurde, d.h. alle prüfungsrelevanten Leistungen und Studienleistungen bestanden wurden.</w:t>
            </w:r>
          </w:p>
        </w:tc>
      </w:tr>
      <w:tr w:rsidR="00201043" w:rsidRPr="00367F54" w:rsidTr="00201043">
        <w:trPr>
          <w:gridAfter w:val="1"/>
          <w:wAfter w:w="7" w:type="dxa"/>
          <w:trHeight w:val="57"/>
          <w:jc w:val="right"/>
        </w:trPr>
        <w:tc>
          <w:tcPr>
            <w:tcW w:w="631" w:type="dxa"/>
            <w:gridSpan w:val="2"/>
            <w:tcBorders>
              <w:top w:val="single" w:sz="8" w:space="0" w:color="auto"/>
              <w:left w:val="nil"/>
              <w:bottom w:val="single" w:sz="8" w:space="0" w:color="auto"/>
              <w:right w:val="nil"/>
            </w:tcBorders>
            <w:vAlign w:val="center"/>
          </w:tcPr>
          <w:p w:rsidR="00201043" w:rsidRPr="00406BAC" w:rsidRDefault="00201043" w:rsidP="00201043">
            <w:pPr>
              <w:spacing w:line="240" w:lineRule="auto"/>
              <w:rPr>
                <w:rFonts w:eastAsia="Times New Roman" w:cs="Arial"/>
                <w:b/>
                <w:sz w:val="2"/>
                <w:lang w:eastAsia="de-DE"/>
              </w:rPr>
            </w:pPr>
          </w:p>
        </w:tc>
        <w:tc>
          <w:tcPr>
            <w:tcW w:w="9058" w:type="dxa"/>
            <w:gridSpan w:val="23"/>
            <w:tcBorders>
              <w:top w:val="single" w:sz="8" w:space="0" w:color="auto"/>
              <w:left w:val="nil"/>
              <w:bottom w:val="single" w:sz="8" w:space="0" w:color="auto"/>
              <w:right w:val="nil"/>
            </w:tcBorders>
            <w:vAlign w:val="center"/>
          </w:tcPr>
          <w:p w:rsidR="00201043" w:rsidRPr="00406BAC" w:rsidRDefault="00201043" w:rsidP="00201043">
            <w:pPr>
              <w:spacing w:line="240" w:lineRule="auto"/>
              <w:rPr>
                <w:rFonts w:eastAsia="Times New Roman" w:cs="Arial"/>
                <w:b/>
                <w:sz w:val="2"/>
                <w:lang w:eastAsia="de-DE"/>
              </w:rPr>
            </w:pPr>
          </w:p>
        </w:tc>
      </w:tr>
      <w:tr w:rsidR="00201043" w:rsidTr="00201043">
        <w:trPr>
          <w:gridAfter w:val="1"/>
          <w:wAfter w:w="7" w:type="dxa"/>
          <w:cantSplit/>
          <w:trHeight w:val="283"/>
          <w:jc w:val="right"/>
        </w:trPr>
        <w:tc>
          <w:tcPr>
            <w:tcW w:w="631" w:type="dxa"/>
            <w:gridSpan w:val="2"/>
            <w:vMerge w:val="restart"/>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11</w:t>
            </w:r>
          </w:p>
        </w:tc>
        <w:tc>
          <w:tcPr>
            <w:tcW w:w="9058" w:type="dxa"/>
            <w:gridSpan w:val="23"/>
            <w:tcBorders>
              <w:top w:val="single" w:sz="8" w:space="0" w:color="auto"/>
              <w:left w:val="single" w:sz="4" w:space="0" w:color="auto"/>
              <w:bottom w:val="nil"/>
              <w:right w:val="single" w:sz="8" w:space="0" w:color="auto"/>
            </w:tcBorders>
            <w:vAlign w:val="center"/>
            <w:hideMark/>
          </w:tcPr>
          <w:p w:rsidR="00201043" w:rsidRDefault="00201043" w:rsidP="00201043">
            <w:pPr>
              <w:spacing w:line="240" w:lineRule="auto"/>
              <w:rPr>
                <w:rFonts w:eastAsia="Times New Roman" w:cs="Arial"/>
                <w:lang w:eastAsia="de-DE"/>
              </w:rPr>
            </w:pPr>
            <w:r>
              <w:rPr>
                <w:rFonts w:eastAsia="Times New Roman" w:cs="Arial"/>
                <w:b/>
                <w:lang w:eastAsia="de-DE"/>
              </w:rPr>
              <w:t>Gewichtung der Modulnote für die Bildung der Gesamtnote:</w:t>
            </w:r>
          </w:p>
        </w:tc>
      </w:tr>
      <w:tr w:rsidR="00201043" w:rsidTr="00201043">
        <w:trPr>
          <w:gridAfter w:val="1"/>
          <w:wAfter w:w="7" w:type="dxa"/>
          <w:cantSplit/>
          <w:trHeight w:val="315"/>
          <w:jc w:val="right"/>
        </w:trPr>
        <w:tc>
          <w:tcPr>
            <w:tcW w:w="631" w:type="dxa"/>
            <w:gridSpan w:val="2"/>
            <w:vMerge/>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9058" w:type="dxa"/>
            <w:gridSpan w:val="23"/>
            <w:tcBorders>
              <w:top w:val="nil"/>
              <w:left w:val="single" w:sz="4" w:space="0" w:color="auto"/>
              <w:bottom w:val="single" w:sz="8" w:space="0" w:color="auto"/>
              <w:right w:val="single" w:sz="8" w:space="0" w:color="auto"/>
            </w:tcBorders>
            <w:vAlign w:val="center"/>
          </w:tcPr>
          <w:p w:rsidR="00201043" w:rsidRDefault="00201043" w:rsidP="00201043">
            <w:pPr>
              <w:spacing w:line="240" w:lineRule="auto"/>
              <w:rPr>
                <w:rFonts w:eastAsia="Times New Roman" w:cs="Arial"/>
                <w:sz w:val="20"/>
                <w:lang w:eastAsia="de-DE"/>
              </w:rPr>
            </w:pPr>
            <w:r>
              <w:rPr>
                <w:rFonts w:eastAsia="Times New Roman" w:cs="Arial"/>
                <w:sz w:val="20"/>
                <w:lang w:eastAsia="de-DE"/>
              </w:rPr>
              <w:t>6 LP / 120 LP = 5%</w:t>
            </w:r>
          </w:p>
        </w:tc>
      </w:tr>
      <w:tr w:rsidR="00201043" w:rsidTr="00201043">
        <w:trPr>
          <w:gridAfter w:val="1"/>
          <w:wAfter w:w="7" w:type="dxa"/>
          <w:trHeight w:val="57"/>
          <w:jc w:val="right"/>
        </w:trPr>
        <w:tc>
          <w:tcPr>
            <w:tcW w:w="631" w:type="dxa"/>
            <w:gridSpan w:val="2"/>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c>
          <w:tcPr>
            <w:tcW w:w="9058" w:type="dxa"/>
            <w:gridSpan w:val="23"/>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r>
      <w:tr w:rsidR="00201043" w:rsidTr="00201043">
        <w:trPr>
          <w:gridAfter w:val="1"/>
          <w:wAfter w:w="7" w:type="dxa"/>
          <w:cantSplit/>
          <w:trHeight w:val="283"/>
          <w:jc w:val="right"/>
        </w:trPr>
        <w:tc>
          <w:tcPr>
            <w:tcW w:w="631" w:type="dxa"/>
            <w:gridSpan w:val="2"/>
            <w:vMerge w:val="restart"/>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12</w:t>
            </w:r>
          </w:p>
        </w:tc>
        <w:tc>
          <w:tcPr>
            <w:tcW w:w="9058" w:type="dxa"/>
            <w:gridSpan w:val="23"/>
            <w:tcBorders>
              <w:top w:val="single" w:sz="8" w:space="0" w:color="auto"/>
              <w:left w:val="single" w:sz="4" w:space="0" w:color="auto"/>
              <w:bottom w:val="nil"/>
              <w:right w:val="single" w:sz="8"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Modulbezogene Teilnahmevoraussetzungen:</w:t>
            </w:r>
          </w:p>
        </w:tc>
      </w:tr>
      <w:tr w:rsidR="00201043" w:rsidRPr="00305C21" w:rsidTr="00201043">
        <w:trPr>
          <w:gridAfter w:val="1"/>
          <w:wAfter w:w="7" w:type="dxa"/>
          <w:cantSplit/>
          <w:trHeight w:val="382"/>
          <w:jc w:val="right"/>
        </w:trPr>
        <w:tc>
          <w:tcPr>
            <w:tcW w:w="631" w:type="dxa"/>
            <w:gridSpan w:val="2"/>
            <w:vMerge/>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9058" w:type="dxa"/>
            <w:gridSpan w:val="23"/>
            <w:tcBorders>
              <w:top w:val="nil"/>
              <w:left w:val="single" w:sz="4" w:space="0" w:color="auto"/>
              <w:bottom w:val="single" w:sz="8" w:space="0" w:color="auto"/>
              <w:right w:val="single" w:sz="8" w:space="0" w:color="auto"/>
            </w:tcBorders>
            <w:vAlign w:val="center"/>
          </w:tcPr>
          <w:p w:rsidR="00201043" w:rsidRPr="00305C21" w:rsidRDefault="00844C33" w:rsidP="00367F54">
            <w:pPr>
              <w:spacing w:line="240" w:lineRule="auto"/>
              <w:rPr>
                <w:rFonts w:eastAsia="Times New Roman" w:cs="Arial"/>
                <w:sz w:val="20"/>
                <w:lang w:val="en-US" w:eastAsia="de-DE"/>
              </w:rPr>
            </w:pPr>
            <w:proofErr w:type="spellStart"/>
            <w:r>
              <w:rPr>
                <w:rFonts w:eastAsia="Times New Roman" w:cs="Arial"/>
                <w:sz w:val="20"/>
                <w:lang w:val="en-US" w:eastAsia="de-DE"/>
              </w:rPr>
              <w:t>keine</w:t>
            </w:r>
            <w:proofErr w:type="spellEnd"/>
          </w:p>
        </w:tc>
      </w:tr>
      <w:tr w:rsidR="00201043" w:rsidRPr="00305C21" w:rsidTr="00201043">
        <w:trPr>
          <w:gridAfter w:val="1"/>
          <w:wAfter w:w="7" w:type="dxa"/>
          <w:trHeight w:val="57"/>
          <w:jc w:val="right"/>
        </w:trPr>
        <w:tc>
          <w:tcPr>
            <w:tcW w:w="631" w:type="dxa"/>
            <w:gridSpan w:val="2"/>
            <w:tcBorders>
              <w:top w:val="single" w:sz="8" w:space="0" w:color="auto"/>
              <w:left w:val="nil"/>
              <w:bottom w:val="single" w:sz="8" w:space="0" w:color="auto"/>
              <w:right w:val="nil"/>
            </w:tcBorders>
            <w:vAlign w:val="center"/>
          </w:tcPr>
          <w:p w:rsidR="00201043" w:rsidRPr="00305C21" w:rsidRDefault="00201043" w:rsidP="00201043">
            <w:pPr>
              <w:spacing w:line="240" w:lineRule="auto"/>
              <w:rPr>
                <w:rFonts w:eastAsia="Times New Roman" w:cs="Arial"/>
                <w:b/>
                <w:sz w:val="2"/>
                <w:lang w:val="en-US" w:eastAsia="de-DE"/>
              </w:rPr>
            </w:pPr>
          </w:p>
        </w:tc>
        <w:tc>
          <w:tcPr>
            <w:tcW w:w="9058" w:type="dxa"/>
            <w:gridSpan w:val="23"/>
            <w:tcBorders>
              <w:top w:val="single" w:sz="8" w:space="0" w:color="auto"/>
              <w:left w:val="nil"/>
              <w:bottom w:val="single" w:sz="8" w:space="0" w:color="auto"/>
              <w:right w:val="nil"/>
            </w:tcBorders>
            <w:vAlign w:val="center"/>
          </w:tcPr>
          <w:p w:rsidR="00201043" w:rsidRPr="00305C21" w:rsidRDefault="00201043" w:rsidP="00201043">
            <w:pPr>
              <w:spacing w:line="240" w:lineRule="auto"/>
              <w:rPr>
                <w:rFonts w:eastAsia="Times New Roman" w:cs="Arial"/>
                <w:b/>
                <w:sz w:val="2"/>
                <w:lang w:val="en-US" w:eastAsia="de-DE"/>
              </w:rPr>
            </w:pPr>
          </w:p>
        </w:tc>
      </w:tr>
      <w:tr w:rsidR="00201043" w:rsidTr="00201043">
        <w:trPr>
          <w:gridAfter w:val="1"/>
          <w:wAfter w:w="7" w:type="dxa"/>
          <w:cantSplit/>
          <w:trHeight w:val="283"/>
          <w:jc w:val="right"/>
        </w:trPr>
        <w:tc>
          <w:tcPr>
            <w:tcW w:w="631" w:type="dxa"/>
            <w:gridSpan w:val="2"/>
            <w:vMerge w:val="restart"/>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13</w:t>
            </w:r>
          </w:p>
        </w:tc>
        <w:tc>
          <w:tcPr>
            <w:tcW w:w="9058" w:type="dxa"/>
            <w:gridSpan w:val="23"/>
            <w:tcBorders>
              <w:top w:val="single" w:sz="8" w:space="0" w:color="auto"/>
              <w:left w:val="single" w:sz="4" w:space="0" w:color="auto"/>
              <w:bottom w:val="nil"/>
              <w:right w:val="single" w:sz="8"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Anwesenheit:</w:t>
            </w:r>
          </w:p>
        </w:tc>
      </w:tr>
      <w:tr w:rsidR="00201043" w:rsidTr="00201043">
        <w:trPr>
          <w:gridAfter w:val="1"/>
          <w:wAfter w:w="7" w:type="dxa"/>
          <w:cantSplit/>
          <w:trHeight w:val="382"/>
          <w:jc w:val="right"/>
        </w:trPr>
        <w:tc>
          <w:tcPr>
            <w:tcW w:w="631" w:type="dxa"/>
            <w:gridSpan w:val="2"/>
            <w:vMerge/>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9058" w:type="dxa"/>
            <w:gridSpan w:val="23"/>
            <w:tcBorders>
              <w:top w:val="nil"/>
              <w:left w:val="single" w:sz="4" w:space="0" w:color="auto"/>
              <w:bottom w:val="single" w:sz="8" w:space="0" w:color="auto"/>
              <w:right w:val="single" w:sz="8" w:space="0" w:color="auto"/>
            </w:tcBorders>
            <w:vAlign w:val="center"/>
          </w:tcPr>
          <w:p w:rsidR="00201043" w:rsidRDefault="00844C33" w:rsidP="00D12FB5">
            <w:pPr>
              <w:spacing w:line="240" w:lineRule="auto"/>
              <w:rPr>
                <w:rFonts w:eastAsia="Times New Roman" w:cs="Arial"/>
                <w:sz w:val="20"/>
                <w:lang w:eastAsia="de-DE"/>
              </w:rPr>
            </w:pPr>
            <w:r>
              <w:rPr>
                <w:rFonts w:eastAsia="Times New Roman" w:cs="Arial"/>
                <w:sz w:val="20"/>
                <w:lang w:eastAsia="de-DE"/>
              </w:rPr>
              <w:t>Die Anwesenheit wird empfohlen.</w:t>
            </w:r>
          </w:p>
        </w:tc>
      </w:tr>
      <w:tr w:rsidR="00201043" w:rsidTr="00201043">
        <w:trPr>
          <w:gridAfter w:val="1"/>
          <w:wAfter w:w="7" w:type="dxa"/>
          <w:trHeight w:val="57"/>
          <w:jc w:val="right"/>
        </w:trPr>
        <w:tc>
          <w:tcPr>
            <w:tcW w:w="631" w:type="dxa"/>
            <w:gridSpan w:val="2"/>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c>
          <w:tcPr>
            <w:tcW w:w="9058" w:type="dxa"/>
            <w:gridSpan w:val="23"/>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r>
      <w:tr w:rsidR="00201043" w:rsidTr="00201043">
        <w:trPr>
          <w:gridAfter w:val="1"/>
          <w:wAfter w:w="7" w:type="dxa"/>
          <w:cantSplit/>
          <w:trHeight w:val="283"/>
          <w:jc w:val="right"/>
        </w:trPr>
        <w:tc>
          <w:tcPr>
            <w:tcW w:w="631" w:type="dxa"/>
            <w:gridSpan w:val="2"/>
            <w:vMerge w:val="restart"/>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14</w:t>
            </w:r>
          </w:p>
        </w:tc>
        <w:tc>
          <w:tcPr>
            <w:tcW w:w="9058" w:type="dxa"/>
            <w:gridSpan w:val="23"/>
            <w:tcBorders>
              <w:top w:val="single" w:sz="8" w:space="0" w:color="auto"/>
              <w:left w:val="single" w:sz="4" w:space="0" w:color="auto"/>
              <w:bottom w:val="nil"/>
              <w:right w:val="single" w:sz="8" w:space="0" w:color="auto"/>
            </w:tcBorders>
            <w:vAlign w:val="center"/>
            <w:hideMark/>
          </w:tcPr>
          <w:p w:rsidR="00201043" w:rsidRDefault="00201043" w:rsidP="00201043">
            <w:pPr>
              <w:spacing w:line="240" w:lineRule="auto"/>
              <w:rPr>
                <w:rFonts w:eastAsia="Times New Roman" w:cs="Arial"/>
                <w:sz w:val="24"/>
                <w:szCs w:val="24"/>
                <w:lang w:eastAsia="de-DE"/>
              </w:rPr>
            </w:pPr>
            <w:r>
              <w:rPr>
                <w:rFonts w:eastAsia="Times New Roman" w:cs="Arial"/>
                <w:b/>
                <w:lang w:eastAsia="de-DE"/>
              </w:rPr>
              <w:t>Verwendbarkeit in anderen Studiengängen:</w:t>
            </w:r>
            <w:r>
              <w:rPr>
                <w:rFonts w:eastAsia="Times New Roman" w:cs="Arial"/>
                <w:b/>
                <w:sz w:val="24"/>
                <w:szCs w:val="24"/>
                <w:lang w:eastAsia="de-DE"/>
              </w:rPr>
              <w:t xml:space="preserve"> </w:t>
            </w:r>
          </w:p>
        </w:tc>
      </w:tr>
      <w:tr w:rsidR="00201043" w:rsidRPr="00406BAC" w:rsidTr="00201043">
        <w:trPr>
          <w:gridAfter w:val="1"/>
          <w:wAfter w:w="7" w:type="dxa"/>
          <w:cantSplit/>
          <w:trHeight w:val="340"/>
          <w:jc w:val="right"/>
        </w:trPr>
        <w:tc>
          <w:tcPr>
            <w:tcW w:w="631" w:type="dxa"/>
            <w:gridSpan w:val="2"/>
            <w:vMerge/>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9058" w:type="dxa"/>
            <w:gridSpan w:val="23"/>
            <w:tcBorders>
              <w:top w:val="nil"/>
              <w:left w:val="single" w:sz="4" w:space="0" w:color="auto"/>
              <w:bottom w:val="single" w:sz="8" w:space="0" w:color="auto"/>
              <w:right w:val="single" w:sz="8" w:space="0" w:color="auto"/>
            </w:tcBorders>
            <w:vAlign w:val="center"/>
          </w:tcPr>
          <w:p w:rsidR="00201043" w:rsidRPr="00367F54" w:rsidRDefault="00844C33" w:rsidP="00844C33">
            <w:pPr>
              <w:spacing w:line="240" w:lineRule="auto"/>
              <w:rPr>
                <w:rFonts w:eastAsia="Times New Roman" w:cs="Arial"/>
                <w:sz w:val="20"/>
                <w:lang w:val="en-US" w:eastAsia="de-DE"/>
              </w:rPr>
            </w:pPr>
            <w:proofErr w:type="spellStart"/>
            <w:r>
              <w:rPr>
                <w:rFonts w:eastAsia="Times New Roman" w:cs="Arial"/>
                <w:sz w:val="20"/>
                <w:lang w:val="en-US" w:eastAsia="de-DE"/>
              </w:rPr>
              <w:t>Strukturiertes</w:t>
            </w:r>
            <w:proofErr w:type="spellEnd"/>
            <w:r>
              <w:rPr>
                <w:rFonts w:eastAsia="Times New Roman" w:cs="Arial"/>
                <w:sz w:val="20"/>
                <w:lang w:val="en-US" w:eastAsia="de-DE"/>
              </w:rPr>
              <w:t xml:space="preserve"> </w:t>
            </w:r>
            <w:proofErr w:type="spellStart"/>
            <w:r>
              <w:rPr>
                <w:rFonts w:eastAsia="Times New Roman" w:cs="Arial"/>
                <w:sz w:val="20"/>
                <w:lang w:val="en-US" w:eastAsia="de-DE"/>
              </w:rPr>
              <w:t>Doktorandenprogramm</w:t>
            </w:r>
            <w:proofErr w:type="spellEnd"/>
            <w:r w:rsidR="00D12FB5" w:rsidRPr="00367F54">
              <w:rPr>
                <w:rFonts w:eastAsia="Times New Roman" w:cs="Arial"/>
                <w:sz w:val="20"/>
                <w:lang w:val="en-US" w:eastAsia="de-DE"/>
              </w:rPr>
              <w:t xml:space="preserve">, </w:t>
            </w:r>
            <w:proofErr w:type="spellStart"/>
            <w:r w:rsidR="00D12FB5" w:rsidRPr="00367F54">
              <w:rPr>
                <w:rFonts w:eastAsia="Times New Roman" w:cs="Arial"/>
                <w:sz w:val="20"/>
                <w:lang w:val="en-US" w:eastAsia="de-DE"/>
              </w:rPr>
              <w:t>Master</w:t>
            </w:r>
            <w:r>
              <w:rPr>
                <w:rFonts w:eastAsia="Times New Roman" w:cs="Arial"/>
                <w:sz w:val="20"/>
                <w:lang w:val="en-US" w:eastAsia="de-DE"/>
              </w:rPr>
              <w:t>studiengang</w:t>
            </w:r>
            <w:proofErr w:type="spellEnd"/>
            <w:r>
              <w:rPr>
                <w:rFonts w:eastAsia="Times New Roman" w:cs="Arial"/>
                <w:sz w:val="20"/>
                <w:lang w:val="en-US" w:eastAsia="de-DE"/>
              </w:rPr>
              <w:t xml:space="preserve"> </w:t>
            </w:r>
            <w:r w:rsidR="00D12FB5" w:rsidRPr="00367F54">
              <w:rPr>
                <w:rFonts w:eastAsia="Times New Roman" w:cs="Arial"/>
                <w:sz w:val="20"/>
                <w:lang w:val="en-US" w:eastAsia="de-DE"/>
              </w:rPr>
              <w:t xml:space="preserve"> VWL</w:t>
            </w:r>
          </w:p>
        </w:tc>
      </w:tr>
      <w:tr w:rsidR="00201043" w:rsidRPr="00406BAC" w:rsidTr="00201043">
        <w:trPr>
          <w:gridAfter w:val="1"/>
          <w:wAfter w:w="7" w:type="dxa"/>
          <w:trHeight w:val="57"/>
          <w:jc w:val="right"/>
        </w:trPr>
        <w:tc>
          <w:tcPr>
            <w:tcW w:w="631" w:type="dxa"/>
            <w:gridSpan w:val="2"/>
            <w:tcBorders>
              <w:top w:val="single" w:sz="8" w:space="0" w:color="auto"/>
              <w:left w:val="nil"/>
              <w:bottom w:val="single" w:sz="8" w:space="0" w:color="auto"/>
              <w:right w:val="nil"/>
            </w:tcBorders>
            <w:vAlign w:val="center"/>
          </w:tcPr>
          <w:p w:rsidR="00201043" w:rsidRPr="00367F54" w:rsidRDefault="00201043" w:rsidP="00201043">
            <w:pPr>
              <w:spacing w:line="240" w:lineRule="auto"/>
              <w:rPr>
                <w:rFonts w:eastAsia="Times New Roman" w:cs="Arial"/>
                <w:b/>
                <w:sz w:val="2"/>
                <w:lang w:val="en-US" w:eastAsia="de-DE"/>
              </w:rPr>
            </w:pPr>
          </w:p>
        </w:tc>
        <w:tc>
          <w:tcPr>
            <w:tcW w:w="4572" w:type="dxa"/>
            <w:gridSpan w:val="14"/>
            <w:tcBorders>
              <w:top w:val="single" w:sz="8" w:space="0" w:color="auto"/>
              <w:left w:val="nil"/>
              <w:bottom w:val="single" w:sz="8" w:space="0" w:color="auto"/>
              <w:right w:val="nil"/>
            </w:tcBorders>
            <w:vAlign w:val="center"/>
          </w:tcPr>
          <w:p w:rsidR="00201043" w:rsidRPr="00367F54" w:rsidRDefault="00201043" w:rsidP="00201043">
            <w:pPr>
              <w:spacing w:line="240" w:lineRule="auto"/>
              <w:rPr>
                <w:rFonts w:eastAsia="Times New Roman" w:cs="Arial"/>
                <w:b/>
                <w:sz w:val="2"/>
                <w:lang w:val="en-US" w:eastAsia="de-DE"/>
              </w:rPr>
            </w:pPr>
          </w:p>
        </w:tc>
        <w:tc>
          <w:tcPr>
            <w:tcW w:w="4486" w:type="dxa"/>
            <w:gridSpan w:val="9"/>
            <w:tcBorders>
              <w:top w:val="single" w:sz="8" w:space="0" w:color="auto"/>
              <w:left w:val="nil"/>
              <w:bottom w:val="single" w:sz="8" w:space="0" w:color="auto"/>
              <w:right w:val="nil"/>
            </w:tcBorders>
            <w:vAlign w:val="center"/>
          </w:tcPr>
          <w:p w:rsidR="00201043" w:rsidRPr="00367F54" w:rsidRDefault="00201043" w:rsidP="00201043">
            <w:pPr>
              <w:spacing w:line="240" w:lineRule="auto"/>
              <w:rPr>
                <w:rFonts w:eastAsia="Times New Roman" w:cs="Arial"/>
                <w:b/>
                <w:sz w:val="2"/>
                <w:lang w:val="en-US" w:eastAsia="de-DE"/>
              </w:rPr>
            </w:pPr>
          </w:p>
        </w:tc>
      </w:tr>
      <w:tr w:rsidR="00201043" w:rsidTr="00201043">
        <w:trPr>
          <w:gridAfter w:val="1"/>
          <w:wAfter w:w="7" w:type="dxa"/>
          <w:cantSplit/>
          <w:trHeight w:val="283"/>
          <w:jc w:val="right"/>
        </w:trPr>
        <w:tc>
          <w:tcPr>
            <w:tcW w:w="631" w:type="dxa"/>
            <w:gridSpan w:val="2"/>
            <w:vMerge w:val="restart"/>
            <w:tcBorders>
              <w:top w:val="single" w:sz="8" w:space="0" w:color="auto"/>
              <w:left w:val="single" w:sz="8" w:space="0" w:color="auto"/>
              <w:bottom w:val="nil"/>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15</w:t>
            </w:r>
          </w:p>
        </w:tc>
        <w:tc>
          <w:tcPr>
            <w:tcW w:w="4525" w:type="dxa"/>
            <w:gridSpan w:val="13"/>
            <w:tcBorders>
              <w:top w:val="single" w:sz="8" w:space="0" w:color="auto"/>
              <w:left w:val="single" w:sz="4" w:space="0" w:color="auto"/>
              <w:bottom w:val="nil"/>
              <w:right w:val="single" w:sz="8"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Modulbeauftragte/r:</w:t>
            </w:r>
          </w:p>
        </w:tc>
        <w:tc>
          <w:tcPr>
            <w:tcW w:w="4533" w:type="dxa"/>
            <w:gridSpan w:val="10"/>
            <w:tcBorders>
              <w:top w:val="single" w:sz="8" w:space="0" w:color="auto"/>
              <w:left w:val="single" w:sz="8" w:space="0" w:color="auto"/>
              <w:bottom w:val="nil"/>
              <w:right w:val="single" w:sz="8" w:space="0" w:color="auto"/>
            </w:tcBorders>
            <w:vAlign w:val="center"/>
            <w:hideMark/>
          </w:tcPr>
          <w:p w:rsidR="00201043" w:rsidRDefault="00201043" w:rsidP="00201043">
            <w:pPr>
              <w:spacing w:line="240" w:lineRule="auto"/>
              <w:jc w:val="left"/>
              <w:rPr>
                <w:rFonts w:eastAsia="Times New Roman" w:cs="Arial"/>
                <w:b/>
                <w:lang w:eastAsia="de-DE"/>
              </w:rPr>
            </w:pPr>
            <w:r>
              <w:rPr>
                <w:rFonts w:eastAsia="Times New Roman" w:cs="Arial"/>
                <w:b/>
                <w:lang w:eastAsia="de-DE"/>
              </w:rPr>
              <w:t>Zuständiger Fachbereich:</w:t>
            </w:r>
          </w:p>
        </w:tc>
      </w:tr>
      <w:tr w:rsidR="00201043" w:rsidTr="00201043">
        <w:trPr>
          <w:gridAfter w:val="1"/>
          <w:wAfter w:w="7" w:type="dxa"/>
          <w:cantSplit/>
          <w:trHeight w:val="340"/>
          <w:jc w:val="right"/>
        </w:trPr>
        <w:tc>
          <w:tcPr>
            <w:tcW w:w="631" w:type="dxa"/>
            <w:gridSpan w:val="2"/>
            <w:vMerge/>
            <w:tcBorders>
              <w:top w:val="single" w:sz="8" w:space="0" w:color="auto"/>
              <w:left w:val="single" w:sz="8" w:space="0" w:color="auto"/>
              <w:bottom w:val="nil"/>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4525" w:type="dxa"/>
            <w:gridSpan w:val="13"/>
            <w:tcBorders>
              <w:top w:val="nil"/>
              <w:left w:val="single" w:sz="4" w:space="0" w:color="auto"/>
              <w:bottom w:val="nil"/>
              <w:right w:val="single" w:sz="8" w:space="0" w:color="auto"/>
            </w:tcBorders>
            <w:vAlign w:val="center"/>
          </w:tcPr>
          <w:p w:rsidR="00201043" w:rsidRDefault="00201043" w:rsidP="00D12FB5">
            <w:pPr>
              <w:spacing w:line="240" w:lineRule="auto"/>
              <w:rPr>
                <w:rFonts w:eastAsia="Times New Roman" w:cs="Arial"/>
                <w:sz w:val="20"/>
                <w:lang w:eastAsia="de-DE"/>
              </w:rPr>
            </w:pPr>
            <w:r>
              <w:rPr>
                <w:rFonts w:eastAsia="Times New Roman" w:cs="Arial"/>
                <w:sz w:val="20"/>
                <w:lang w:eastAsia="de-DE"/>
              </w:rPr>
              <w:t xml:space="preserve">Prof. Dr. Bernd </w:t>
            </w:r>
            <w:proofErr w:type="spellStart"/>
            <w:r>
              <w:rPr>
                <w:rFonts w:eastAsia="Times New Roman" w:cs="Arial"/>
                <w:sz w:val="20"/>
                <w:lang w:eastAsia="de-DE"/>
              </w:rPr>
              <w:t>Kempa</w:t>
            </w:r>
            <w:proofErr w:type="spellEnd"/>
            <w:r w:rsidR="00D12FB5">
              <w:rPr>
                <w:rFonts w:eastAsia="Times New Roman" w:cs="Arial"/>
                <w:sz w:val="20"/>
                <w:lang w:eastAsia="de-DE"/>
              </w:rPr>
              <w:t xml:space="preserve">; Dr. Andrea </w:t>
            </w:r>
            <w:proofErr w:type="spellStart"/>
            <w:r w:rsidR="00D12FB5">
              <w:rPr>
                <w:rFonts w:eastAsia="Times New Roman" w:cs="Arial"/>
                <w:sz w:val="20"/>
                <w:lang w:eastAsia="de-DE"/>
              </w:rPr>
              <w:t>Beccarini</w:t>
            </w:r>
            <w:proofErr w:type="spellEnd"/>
            <w:r w:rsidR="00D12FB5">
              <w:rPr>
                <w:rFonts w:eastAsia="Times New Roman" w:cs="Arial"/>
                <w:sz w:val="20"/>
                <w:lang w:eastAsia="de-DE"/>
              </w:rPr>
              <w:t>; Dr. Jana Riedel; Willi Mutschler</w:t>
            </w:r>
            <w:r w:rsidR="00AB762C">
              <w:rPr>
                <w:rFonts w:eastAsia="Times New Roman" w:cs="Arial"/>
                <w:sz w:val="20"/>
                <w:lang w:eastAsia="de-DE"/>
              </w:rPr>
              <w:t>,</w:t>
            </w:r>
            <w:r w:rsidR="00D12FB5">
              <w:rPr>
                <w:rFonts w:eastAsia="Times New Roman" w:cs="Arial"/>
                <w:sz w:val="20"/>
                <w:lang w:eastAsia="de-DE"/>
              </w:rPr>
              <w:t xml:space="preserve"> </w:t>
            </w:r>
            <w:proofErr w:type="spellStart"/>
            <w:r w:rsidR="00D12FB5">
              <w:rPr>
                <w:rFonts w:eastAsia="Times New Roman" w:cs="Arial"/>
                <w:sz w:val="20"/>
                <w:lang w:eastAsia="de-DE"/>
              </w:rPr>
              <w:t>M</w:t>
            </w:r>
            <w:ins w:id="34" w:author="Willi Mutschler" w:date="2013-01-15T12:20:00Z">
              <w:r w:rsidR="00402A6B">
                <w:rPr>
                  <w:rFonts w:eastAsia="Times New Roman" w:cs="Arial"/>
                  <w:sz w:val="20"/>
                  <w:lang w:eastAsia="de-DE"/>
                </w:rPr>
                <w:t>.</w:t>
              </w:r>
            </w:ins>
            <w:r w:rsidR="00D12FB5">
              <w:rPr>
                <w:rFonts w:eastAsia="Times New Roman" w:cs="Arial"/>
                <w:sz w:val="20"/>
                <w:lang w:eastAsia="de-DE"/>
              </w:rPr>
              <w:t>Sc</w:t>
            </w:r>
            <w:proofErr w:type="spellEnd"/>
            <w:ins w:id="35" w:author="Willi Mutschler" w:date="2013-01-15T12:20:00Z">
              <w:r w:rsidR="00402A6B">
                <w:rPr>
                  <w:rFonts w:eastAsia="Times New Roman" w:cs="Arial"/>
                  <w:sz w:val="20"/>
                  <w:lang w:eastAsia="de-DE"/>
                </w:rPr>
                <w:t>.</w:t>
              </w:r>
            </w:ins>
          </w:p>
        </w:tc>
        <w:tc>
          <w:tcPr>
            <w:tcW w:w="4533" w:type="dxa"/>
            <w:gridSpan w:val="10"/>
            <w:tcBorders>
              <w:top w:val="nil"/>
              <w:left w:val="single" w:sz="8" w:space="0" w:color="auto"/>
              <w:bottom w:val="nil"/>
              <w:right w:val="single" w:sz="8" w:space="0" w:color="auto"/>
            </w:tcBorders>
            <w:vAlign w:val="center"/>
          </w:tcPr>
          <w:p w:rsidR="00201043" w:rsidRDefault="00201043" w:rsidP="00201043">
            <w:pPr>
              <w:spacing w:line="240" w:lineRule="auto"/>
              <w:rPr>
                <w:rFonts w:eastAsia="Times New Roman" w:cs="Arial"/>
                <w:sz w:val="20"/>
                <w:lang w:eastAsia="de-DE"/>
              </w:rPr>
            </w:pPr>
            <w:r>
              <w:rPr>
                <w:rFonts w:eastAsia="Times New Roman" w:cs="Arial"/>
                <w:sz w:val="20"/>
                <w:lang w:eastAsia="de-DE"/>
              </w:rPr>
              <w:t>FB 04 - Wirtschaftswissenschaften</w:t>
            </w:r>
          </w:p>
        </w:tc>
      </w:tr>
      <w:tr w:rsidR="00201043" w:rsidTr="00201043">
        <w:trPr>
          <w:gridAfter w:val="1"/>
          <w:wAfter w:w="7" w:type="dxa"/>
          <w:trHeight w:val="57"/>
          <w:jc w:val="right"/>
        </w:trPr>
        <w:tc>
          <w:tcPr>
            <w:tcW w:w="631" w:type="dxa"/>
            <w:gridSpan w:val="2"/>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c>
          <w:tcPr>
            <w:tcW w:w="4572" w:type="dxa"/>
            <w:gridSpan w:val="14"/>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c>
          <w:tcPr>
            <w:tcW w:w="4486" w:type="dxa"/>
            <w:gridSpan w:val="9"/>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r>
      <w:tr w:rsidR="00201043" w:rsidTr="00201043">
        <w:trPr>
          <w:gridAfter w:val="1"/>
          <w:wAfter w:w="7" w:type="dxa"/>
          <w:cantSplit/>
          <w:trHeight w:val="193"/>
          <w:jc w:val="right"/>
        </w:trPr>
        <w:tc>
          <w:tcPr>
            <w:tcW w:w="631" w:type="dxa"/>
            <w:gridSpan w:val="2"/>
            <w:vMerge w:val="restart"/>
            <w:tcBorders>
              <w:top w:val="nil"/>
              <w:left w:val="single" w:sz="8" w:space="0" w:color="auto"/>
              <w:bottom w:val="single" w:sz="8"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16</w:t>
            </w:r>
          </w:p>
        </w:tc>
        <w:tc>
          <w:tcPr>
            <w:tcW w:w="9058" w:type="dxa"/>
            <w:gridSpan w:val="23"/>
            <w:tcBorders>
              <w:top w:val="nil"/>
              <w:left w:val="single" w:sz="4" w:space="0" w:color="auto"/>
              <w:bottom w:val="nil"/>
              <w:right w:val="single" w:sz="8" w:space="0" w:color="auto"/>
            </w:tcBorders>
            <w:vAlign w:val="center"/>
            <w:hideMark/>
          </w:tcPr>
          <w:p w:rsidR="00201043" w:rsidRDefault="00201043" w:rsidP="00201043">
            <w:pPr>
              <w:spacing w:line="240" w:lineRule="auto"/>
              <w:rPr>
                <w:rFonts w:eastAsia="Times New Roman" w:cs="Arial"/>
                <w:b/>
                <w:sz w:val="20"/>
                <w:lang w:eastAsia="de-DE"/>
              </w:rPr>
            </w:pPr>
            <w:r>
              <w:rPr>
                <w:rFonts w:eastAsia="Times New Roman" w:cs="Arial"/>
                <w:b/>
                <w:lang w:eastAsia="de-DE"/>
              </w:rPr>
              <w:t>Sonstiges:</w:t>
            </w:r>
          </w:p>
        </w:tc>
      </w:tr>
      <w:tr w:rsidR="00201043" w:rsidRPr="00844C33" w:rsidTr="00201043">
        <w:trPr>
          <w:gridAfter w:val="1"/>
          <w:wAfter w:w="7" w:type="dxa"/>
          <w:cantSplit/>
          <w:trHeight w:val="459"/>
          <w:jc w:val="right"/>
        </w:trPr>
        <w:tc>
          <w:tcPr>
            <w:tcW w:w="631" w:type="dxa"/>
            <w:gridSpan w:val="2"/>
            <w:vMerge/>
            <w:tcBorders>
              <w:top w:val="nil"/>
              <w:left w:val="single" w:sz="8" w:space="0" w:color="auto"/>
              <w:bottom w:val="single" w:sz="8"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9058" w:type="dxa"/>
            <w:gridSpan w:val="23"/>
            <w:tcBorders>
              <w:top w:val="nil"/>
              <w:left w:val="single" w:sz="4" w:space="0" w:color="auto"/>
              <w:bottom w:val="single" w:sz="8" w:space="0" w:color="auto"/>
              <w:right w:val="single" w:sz="8" w:space="0" w:color="auto"/>
            </w:tcBorders>
            <w:vAlign w:val="center"/>
          </w:tcPr>
          <w:p w:rsidR="00201043" w:rsidRPr="00844C33" w:rsidRDefault="00844C33" w:rsidP="00844C33">
            <w:pPr>
              <w:spacing w:line="240" w:lineRule="auto"/>
              <w:rPr>
                <w:rFonts w:eastAsia="Times New Roman" w:cs="Arial"/>
                <w:lang w:eastAsia="de-DE"/>
              </w:rPr>
            </w:pPr>
            <w:r w:rsidRPr="00844C33">
              <w:rPr>
                <w:rFonts w:eastAsia="Times New Roman" w:cs="Arial"/>
                <w:lang w:eastAsia="de-DE"/>
              </w:rPr>
              <w:t xml:space="preserve">Doktoranden, die nicht </w:t>
            </w:r>
            <w:r>
              <w:rPr>
                <w:rFonts w:eastAsia="Times New Roman" w:cs="Arial"/>
                <w:lang w:eastAsia="de-DE"/>
              </w:rPr>
              <w:t>an dem strukturierten D</w:t>
            </w:r>
            <w:r w:rsidRPr="00844C33">
              <w:rPr>
                <w:rFonts w:eastAsia="Times New Roman" w:cs="Arial"/>
                <w:lang w:eastAsia="de-DE"/>
              </w:rPr>
              <w:t xml:space="preserve">oktorandenprogramm </w:t>
            </w:r>
            <w:r>
              <w:rPr>
                <w:rFonts w:eastAsia="Times New Roman" w:cs="Arial"/>
                <w:lang w:eastAsia="de-DE"/>
              </w:rPr>
              <w:t xml:space="preserve">teilnehmen, bekommen nach erfolgreichem Abschluss des Kurses einen </w:t>
            </w:r>
            <w:r w:rsidR="00D12FB5" w:rsidRPr="00844C33">
              <w:rPr>
                <w:rFonts w:eastAsia="Times New Roman" w:cs="Arial"/>
                <w:lang w:eastAsia="de-DE"/>
              </w:rPr>
              <w:t>a)-</w:t>
            </w:r>
            <w:r>
              <w:rPr>
                <w:rFonts w:eastAsia="Times New Roman" w:cs="Arial"/>
                <w:lang w:eastAsia="de-DE"/>
              </w:rPr>
              <w:t>Schein</w:t>
            </w:r>
            <w:r w:rsidR="00D12FB5" w:rsidRPr="00844C33">
              <w:rPr>
                <w:rFonts w:eastAsia="Times New Roman" w:cs="Arial"/>
                <w:lang w:eastAsia="de-DE"/>
              </w:rPr>
              <w:t>.</w:t>
            </w:r>
            <w:r w:rsidR="00A24DCA" w:rsidRPr="00844C33">
              <w:rPr>
                <w:rFonts w:eastAsia="Times New Roman" w:cs="Arial"/>
                <w:lang w:eastAsia="de-DE"/>
              </w:rPr>
              <w:t xml:space="preserve"> </w:t>
            </w:r>
          </w:p>
        </w:tc>
      </w:tr>
    </w:tbl>
    <w:p w:rsidR="00A72703" w:rsidRPr="00844C33" w:rsidRDefault="00A72703"/>
    <w:p w:rsidR="00201043" w:rsidRPr="00844C33" w:rsidRDefault="00201043"/>
    <w:p w:rsidR="00201043" w:rsidRPr="00844C33" w:rsidRDefault="00201043"/>
    <w:sectPr w:rsidR="00201043" w:rsidRPr="00844C3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0AF" w:rsidRDefault="00B540AF" w:rsidP="00340A5C">
      <w:pPr>
        <w:spacing w:line="240" w:lineRule="auto"/>
      </w:pPr>
      <w:r>
        <w:separator/>
      </w:r>
    </w:p>
  </w:endnote>
  <w:endnote w:type="continuationSeparator" w:id="0">
    <w:p w:rsidR="00B540AF" w:rsidRDefault="00B540AF" w:rsidP="00340A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taNormal-Roman">
    <w:panose1 w:val="020B0502030000020004"/>
    <w:charset w:val="00"/>
    <w:family w:val="swiss"/>
    <w:pitch w:val="variable"/>
    <w:sig w:usb0="8000002F"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0AF" w:rsidRDefault="00B540AF" w:rsidP="00340A5C">
      <w:pPr>
        <w:spacing w:line="240" w:lineRule="auto"/>
      </w:pPr>
      <w:r>
        <w:separator/>
      </w:r>
    </w:p>
  </w:footnote>
  <w:footnote w:type="continuationSeparator" w:id="0">
    <w:p w:rsidR="00B540AF" w:rsidRDefault="00B540AF" w:rsidP="00340A5C">
      <w:pPr>
        <w:spacing w:line="240" w:lineRule="auto"/>
      </w:pPr>
      <w:r>
        <w:continuationSeparator/>
      </w:r>
    </w:p>
  </w:footnote>
  <w:footnote w:id="1">
    <w:p w:rsidR="00201043" w:rsidRDefault="00201043" w:rsidP="00201043">
      <w:pPr>
        <w:rPr>
          <w:sz w:val="18"/>
        </w:rPr>
      </w:pPr>
      <w:r>
        <w:rPr>
          <w:rStyle w:val="Funotenzeichen"/>
          <w:sz w:val="18"/>
        </w:rPr>
        <w:footnoteRef/>
      </w:r>
      <w:r>
        <w:rPr>
          <w:sz w:val="18"/>
        </w:rPr>
        <w:t xml:space="preserve"> Entfällt bei Modulabschlussprüfung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A5C"/>
    <w:rsid w:val="00050380"/>
    <w:rsid w:val="00050D43"/>
    <w:rsid w:val="000975CE"/>
    <w:rsid w:val="0010118A"/>
    <w:rsid w:val="00141320"/>
    <w:rsid w:val="00171BC6"/>
    <w:rsid w:val="001B251A"/>
    <w:rsid w:val="001B4BB7"/>
    <w:rsid w:val="001E3F5A"/>
    <w:rsid w:val="00201043"/>
    <w:rsid w:val="002422C9"/>
    <w:rsid w:val="00244395"/>
    <w:rsid w:val="002C0A89"/>
    <w:rsid w:val="00305C21"/>
    <w:rsid w:val="003177AA"/>
    <w:rsid w:val="00340A5C"/>
    <w:rsid w:val="00367F54"/>
    <w:rsid w:val="00392971"/>
    <w:rsid w:val="0039714B"/>
    <w:rsid w:val="00402A6B"/>
    <w:rsid w:val="00406BAC"/>
    <w:rsid w:val="004A3E3C"/>
    <w:rsid w:val="00503006"/>
    <w:rsid w:val="00537929"/>
    <w:rsid w:val="00545A48"/>
    <w:rsid w:val="005770D9"/>
    <w:rsid w:val="00586B57"/>
    <w:rsid w:val="005B3976"/>
    <w:rsid w:val="005D63A4"/>
    <w:rsid w:val="005E4934"/>
    <w:rsid w:val="0064359B"/>
    <w:rsid w:val="006D13C6"/>
    <w:rsid w:val="006F4B82"/>
    <w:rsid w:val="007067E2"/>
    <w:rsid w:val="00722BAD"/>
    <w:rsid w:val="00835183"/>
    <w:rsid w:val="00844C33"/>
    <w:rsid w:val="008E3759"/>
    <w:rsid w:val="00904A17"/>
    <w:rsid w:val="00943C3A"/>
    <w:rsid w:val="00970931"/>
    <w:rsid w:val="00973C4A"/>
    <w:rsid w:val="0098093A"/>
    <w:rsid w:val="00990155"/>
    <w:rsid w:val="009B7E75"/>
    <w:rsid w:val="009C6A56"/>
    <w:rsid w:val="00A1102D"/>
    <w:rsid w:val="00A17D71"/>
    <w:rsid w:val="00A22EE5"/>
    <w:rsid w:val="00A24DCA"/>
    <w:rsid w:val="00A72703"/>
    <w:rsid w:val="00AB762C"/>
    <w:rsid w:val="00B1048D"/>
    <w:rsid w:val="00B216AB"/>
    <w:rsid w:val="00B540AF"/>
    <w:rsid w:val="00B67138"/>
    <w:rsid w:val="00B75AC1"/>
    <w:rsid w:val="00BC5607"/>
    <w:rsid w:val="00BE229F"/>
    <w:rsid w:val="00C14B41"/>
    <w:rsid w:val="00C70EB0"/>
    <w:rsid w:val="00D12206"/>
    <w:rsid w:val="00D12FB5"/>
    <w:rsid w:val="00D57DE8"/>
    <w:rsid w:val="00D6519F"/>
    <w:rsid w:val="00D95EE2"/>
    <w:rsid w:val="00DD5C37"/>
    <w:rsid w:val="00DE1C45"/>
    <w:rsid w:val="00E06834"/>
    <w:rsid w:val="00E54D7E"/>
    <w:rsid w:val="00E86FDE"/>
    <w:rsid w:val="00E901CF"/>
    <w:rsid w:val="00EF4097"/>
    <w:rsid w:val="00F62CDB"/>
    <w:rsid w:val="00F76B0A"/>
    <w:rsid w:val="00F82C0C"/>
    <w:rsid w:val="00FF57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0A5C"/>
    <w:pPr>
      <w:spacing w:after="0" w:line="360" w:lineRule="auto"/>
      <w:jc w:val="both"/>
    </w:pPr>
    <w:rPr>
      <w:rFonts w:ascii="Arial" w:eastAsia="Calibri" w:hAnsi="Arial"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semiHidden/>
    <w:unhideWhenUsed/>
    <w:rsid w:val="00340A5C"/>
    <w:rPr>
      <w:vertAlign w:val="superscript"/>
    </w:rPr>
  </w:style>
  <w:style w:type="table" w:styleId="Tabellenraster">
    <w:name w:val="Table Grid"/>
    <w:basedOn w:val="NormaleTabelle"/>
    <w:uiPriority w:val="59"/>
    <w:rsid w:val="00B75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bsatz-Standardschriftart"/>
    <w:rsid w:val="00305C21"/>
  </w:style>
  <w:style w:type="paragraph" w:customStyle="1" w:styleId="Default">
    <w:name w:val="Default"/>
    <w:rsid w:val="00F76B0A"/>
    <w:pPr>
      <w:autoSpaceDE w:val="0"/>
      <w:autoSpaceDN w:val="0"/>
      <w:adjustRightInd w:val="0"/>
      <w:spacing w:after="0" w:line="240" w:lineRule="auto"/>
    </w:pPr>
    <w:rPr>
      <w:rFonts w:ascii="Arial" w:hAnsi="Arial" w:cs="Arial"/>
      <w:color w:val="000000"/>
      <w:sz w:val="24"/>
      <w:szCs w:val="24"/>
    </w:rPr>
  </w:style>
  <w:style w:type="paragraph" w:styleId="Sprechblasentext">
    <w:name w:val="Balloon Text"/>
    <w:basedOn w:val="Standard"/>
    <w:link w:val="SprechblasentextZchn"/>
    <w:uiPriority w:val="99"/>
    <w:semiHidden/>
    <w:unhideWhenUsed/>
    <w:rsid w:val="006D13C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13C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0A5C"/>
    <w:pPr>
      <w:spacing w:after="0" w:line="360" w:lineRule="auto"/>
      <w:jc w:val="both"/>
    </w:pPr>
    <w:rPr>
      <w:rFonts w:ascii="Arial" w:eastAsia="Calibri" w:hAnsi="Arial"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semiHidden/>
    <w:unhideWhenUsed/>
    <w:rsid w:val="00340A5C"/>
    <w:rPr>
      <w:vertAlign w:val="superscript"/>
    </w:rPr>
  </w:style>
  <w:style w:type="table" w:styleId="Tabellenraster">
    <w:name w:val="Table Grid"/>
    <w:basedOn w:val="NormaleTabelle"/>
    <w:uiPriority w:val="59"/>
    <w:rsid w:val="00B75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bsatz-Standardschriftart"/>
    <w:rsid w:val="00305C21"/>
  </w:style>
  <w:style w:type="paragraph" w:customStyle="1" w:styleId="Default">
    <w:name w:val="Default"/>
    <w:rsid w:val="00F76B0A"/>
    <w:pPr>
      <w:autoSpaceDE w:val="0"/>
      <w:autoSpaceDN w:val="0"/>
      <w:adjustRightInd w:val="0"/>
      <w:spacing w:after="0" w:line="240" w:lineRule="auto"/>
    </w:pPr>
    <w:rPr>
      <w:rFonts w:ascii="Arial" w:hAnsi="Arial" w:cs="Arial"/>
      <w:color w:val="000000"/>
      <w:sz w:val="24"/>
      <w:szCs w:val="24"/>
    </w:rPr>
  </w:style>
  <w:style w:type="paragraph" w:styleId="Sprechblasentext">
    <w:name w:val="Balloon Text"/>
    <w:basedOn w:val="Standard"/>
    <w:link w:val="SprechblasentextZchn"/>
    <w:uiPriority w:val="99"/>
    <w:semiHidden/>
    <w:unhideWhenUsed/>
    <w:rsid w:val="006D13C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13C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08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745</Words>
  <Characters>4695</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WIWI</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Ulrike Augustin</dc:creator>
  <cp:lastModifiedBy>Willi Mutschler</cp:lastModifiedBy>
  <cp:revision>4</cp:revision>
  <cp:lastPrinted>2013-01-15T09:53:00Z</cp:lastPrinted>
  <dcterms:created xsi:type="dcterms:W3CDTF">2013-01-15T11:21:00Z</dcterms:created>
  <dcterms:modified xsi:type="dcterms:W3CDTF">2013-01-15T11:29:00Z</dcterms:modified>
</cp:coreProperties>
</file>